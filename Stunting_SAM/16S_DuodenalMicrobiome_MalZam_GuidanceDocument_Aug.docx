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CE936" w14:textId="45926849" w:rsidR="00303ED0" w:rsidRPr="005A02E6" w:rsidRDefault="00B635E4" w:rsidP="00AC525E">
      <w:pPr>
        <w:pStyle w:val="Title"/>
        <w:rPr>
          <w:sz w:val="40"/>
        </w:rPr>
      </w:pPr>
      <w:r w:rsidRPr="00B635E4">
        <w:rPr>
          <w:sz w:val="40"/>
        </w:rPr>
        <w:t>16S_DuodenalMicrobiome_MalZam</w:t>
      </w:r>
      <w:r>
        <w:rPr>
          <w:sz w:val="40"/>
        </w:rPr>
        <w:t xml:space="preserve"> Analysis Guidance </w:t>
      </w:r>
      <w:r w:rsidRPr="005A02E6">
        <w:rPr>
          <w:sz w:val="40"/>
        </w:rPr>
        <w:t>Document</w:t>
      </w:r>
    </w:p>
    <w:p w14:paraId="68C4910F" w14:textId="77777777" w:rsidR="004134F0" w:rsidRDefault="004134F0" w:rsidP="00AC525E">
      <w:pPr>
        <w:jc w:val="both"/>
      </w:pPr>
    </w:p>
    <w:p w14:paraId="54C116B1" w14:textId="77777777" w:rsidR="00B635E4" w:rsidRDefault="00B635E4" w:rsidP="00AC525E">
      <w:pPr>
        <w:pStyle w:val="Heading1"/>
        <w:jc w:val="both"/>
      </w:pPr>
      <w:r>
        <w:t>Summary</w:t>
      </w:r>
    </w:p>
    <w:p w14:paraId="72219D32" w14:textId="5C18DC25" w:rsidR="002B51BF" w:rsidRDefault="0017200D" w:rsidP="00AC525E">
      <w:pPr>
        <w:jc w:val="both"/>
      </w:pPr>
      <w:r>
        <w:t xml:space="preserve">This section details the analysis using the BEECH and </w:t>
      </w:r>
      <w:r w:rsidR="00105620">
        <w:t xml:space="preserve">Malnutrition Enteropathy </w:t>
      </w:r>
      <w:r>
        <w:t>datasets to compare the duodenal microbiome of stunted</w:t>
      </w:r>
      <w:r w:rsidR="00105620">
        <w:t xml:space="preserve"> only</w:t>
      </w:r>
      <w:r>
        <w:t xml:space="preserve"> vs SAM children. Almost all children with SAM were stunted but stunted</w:t>
      </w:r>
      <w:r w:rsidR="00105620">
        <w:t xml:space="preserve"> only</w:t>
      </w:r>
      <w:r>
        <w:t xml:space="preserve"> children were not </w:t>
      </w:r>
      <w:r w:rsidR="002F1DC6">
        <w:t>se</w:t>
      </w:r>
      <w:r w:rsidR="00F37C07">
        <w:t>verely</w:t>
      </w:r>
      <w:r>
        <w:t xml:space="preserve"> </w:t>
      </w:r>
      <w:r w:rsidR="002F1DC6">
        <w:t>wast</w:t>
      </w:r>
      <w:r w:rsidR="00F37C07">
        <w:t>ed</w:t>
      </w:r>
      <w:r w:rsidR="002F1DC6">
        <w:t xml:space="preserve"> (</w:t>
      </w:r>
      <w:r w:rsidR="00F37C07">
        <w:t xml:space="preserve">i.e., </w:t>
      </w:r>
      <w:r w:rsidR="002F1DC6">
        <w:t>WLZ &lt; -</w:t>
      </w:r>
      <w:r w:rsidR="00C62EB2">
        <w:t>3)</w:t>
      </w:r>
      <w:r w:rsidR="002F1DC6">
        <w:t>.</w:t>
      </w:r>
      <w:r w:rsidR="00D8154C">
        <w:t xml:space="preserve"> The raw </w:t>
      </w:r>
      <w:r w:rsidR="00F37C07">
        <w:t>FAST</w:t>
      </w:r>
      <w:r w:rsidR="00D8154C">
        <w:t>Q files were</w:t>
      </w:r>
      <w:r w:rsidR="00AB7F95">
        <w:t xml:space="preserve"> </w:t>
      </w:r>
      <w:r w:rsidR="001C5B42">
        <w:t>pre-</w:t>
      </w:r>
      <w:r w:rsidR="00AB7F95">
        <w:t>processed to generate ASVs</w:t>
      </w:r>
      <w:r w:rsidR="001C5B42">
        <w:t xml:space="preserve">, </w:t>
      </w:r>
      <w:r w:rsidR="00AB7F95">
        <w:t>taxonomy tables</w:t>
      </w:r>
      <w:r w:rsidR="001C5B42">
        <w:t xml:space="preserve"> and </w:t>
      </w:r>
      <w:r w:rsidR="00AB7F95">
        <w:t>generate absolute abundance estimates of ASVs for</w:t>
      </w:r>
      <w:r w:rsidR="00D8154C">
        <w:t xml:space="preserve"> both </w:t>
      </w:r>
      <w:r w:rsidR="00F37C07">
        <w:t xml:space="preserve">the </w:t>
      </w:r>
      <w:r w:rsidR="00D8154C">
        <w:t xml:space="preserve">BEECH and </w:t>
      </w:r>
      <w:r w:rsidR="00105620">
        <w:t xml:space="preserve">Malnutrition Enteropathy </w:t>
      </w:r>
      <w:r w:rsidR="00F37C07">
        <w:t>cohorts</w:t>
      </w:r>
      <w:r w:rsidR="00D8154C">
        <w:t xml:space="preserve">. </w:t>
      </w:r>
      <w:r w:rsidR="001C5B42">
        <w:t>These tables were then used for comparison between the malnutrition groups.</w:t>
      </w:r>
    </w:p>
    <w:p w14:paraId="18FDA64C" w14:textId="7CC68FBE" w:rsidR="002F1DC6" w:rsidRDefault="00AB7F95" w:rsidP="00AC525E">
      <w:pPr>
        <w:pStyle w:val="Heading2"/>
        <w:jc w:val="both"/>
      </w:pPr>
      <w:r>
        <w:t>Pre-processing</w:t>
      </w:r>
      <w:r w:rsidR="002F1DC6">
        <w:t>:</w:t>
      </w:r>
    </w:p>
    <w:p w14:paraId="48088F3F" w14:textId="60BB4407" w:rsidR="00AB7F95" w:rsidRDefault="00AB7F95" w:rsidP="00AB7F95">
      <w:pPr>
        <w:pStyle w:val="ListParagraph"/>
        <w:ind w:left="576"/>
        <w:jc w:val="both"/>
      </w:pPr>
      <w:r>
        <w:t>ASVs were called using the DADA2 pipeline and taxonomic assignment was implemented using the DADA2 ‘</w:t>
      </w:r>
      <w:proofErr w:type="spellStart"/>
      <w:r>
        <w:t>AssignTaxonomy</w:t>
      </w:r>
      <w:proofErr w:type="spellEnd"/>
      <w:r>
        <w:t xml:space="preserve">’ function based on the </w:t>
      </w:r>
      <w:r w:rsidRPr="00AB7F95">
        <w:t>Silva database (v138.1) [silva_nr99_v138.1_train_set.fa.gz and silva_species_assignment_v138.1.fa.gz]</w:t>
      </w:r>
      <w:r>
        <w:t xml:space="preserve">. </w:t>
      </w:r>
    </w:p>
    <w:p w14:paraId="67CF5479" w14:textId="77777777" w:rsidR="00AB7F95" w:rsidRPr="00AB7F95" w:rsidRDefault="00AB7F95" w:rsidP="00AB7F95">
      <w:pPr>
        <w:pStyle w:val="ListParagraph"/>
        <w:ind w:left="576"/>
      </w:pPr>
      <w:r w:rsidRPr="00AB7F95">
        <w:t>To get these absolute values, the following steps were taken:</w:t>
      </w:r>
    </w:p>
    <w:p w14:paraId="17E890F5" w14:textId="49C72836" w:rsidR="00AB7F95" w:rsidRPr="00AB7F95" w:rsidRDefault="00AB7F95" w:rsidP="00AB7F95">
      <w:pPr>
        <w:pStyle w:val="ListParagraph"/>
        <w:numPr>
          <w:ilvl w:val="0"/>
          <w:numId w:val="26"/>
        </w:numPr>
      </w:pPr>
      <w:r w:rsidRPr="00AB7F95">
        <w:t>Calculate bacterial load factor:</w:t>
      </w:r>
      <m:oMath>
        <m:r>
          <w:rPr>
            <w:rFonts w:ascii="Cambria Math" w:hAnsi="Cambria Math"/>
          </w:rPr>
          <m:t>bacterial load factor</m:t>
        </m:r>
        <m:r>
          <m:rPr>
            <m:sty m:val="p"/>
          </m:rPr>
          <w:rPr>
            <w:rFonts w:ascii="Cambria Math" w:hAnsi="Cambria Math"/>
          </w:rPr>
          <m:t>=</m:t>
        </m:r>
        <m:f>
          <m:fPr>
            <m:ctrlPr>
              <w:ins w:id="0" w:author="Monica  Mweetwa" w:date="2025-07-30T18:06:00Z">
                <w:rPr>
                  <w:rFonts w:ascii="Cambria Math" w:hAnsi="Cambria Math"/>
                </w:rPr>
              </w:ins>
            </m:ctrlPr>
          </m:fPr>
          <m:num>
            <m:r>
              <w:rPr>
                <w:rFonts w:ascii="Cambria Math" w:hAnsi="Cambria Math"/>
              </w:rPr>
              <m:t>1 - A.  acidiphilus relative abundance</m:t>
            </m:r>
          </m:num>
          <m:den>
            <m:r>
              <w:rPr>
                <w:rFonts w:ascii="Cambria Math" w:hAnsi="Cambria Math"/>
              </w:rPr>
              <m:t>A.  acidiphilus relative abundance</m:t>
            </m:r>
          </m:den>
        </m:f>
      </m:oMath>
    </w:p>
    <w:p w14:paraId="500DC92A" w14:textId="77777777" w:rsidR="00AB7F95" w:rsidRPr="00AB7F95" w:rsidRDefault="00AB7F95" w:rsidP="00AB7F95">
      <w:pPr>
        <w:pStyle w:val="ListParagraph"/>
        <w:numPr>
          <w:ilvl w:val="0"/>
          <w:numId w:val="26"/>
        </w:numPr>
      </w:pPr>
      <w:r w:rsidRPr="00AB7F95">
        <w:t xml:space="preserve">Determine number of spike-in cells added to the sample in millilitres when the number of cells added to the samples in microliters is known. </w:t>
      </w:r>
    </w:p>
    <w:p w14:paraId="49F6D905" w14:textId="77777777" w:rsidR="00AB7F95" w:rsidRPr="00AB7F95" w:rsidRDefault="00AB7F95" w:rsidP="00AB7F95">
      <w:pPr>
        <w:pStyle w:val="ListParagraph"/>
        <w:numPr>
          <w:ilvl w:val="1"/>
          <w:numId w:val="26"/>
        </w:numPr>
      </w:pPr>
      <w:r w:rsidRPr="00AB7F95">
        <w:t>9.9 x 10</w:t>
      </w:r>
      <w:r w:rsidRPr="00AB7F95">
        <w:rPr>
          <w:vertAlign w:val="superscript"/>
        </w:rPr>
        <w:t xml:space="preserve">5 </w:t>
      </w:r>
      <w:r w:rsidRPr="00AB7F95">
        <w:t>was added to 200uL of sample for BEECH so multiply this by 5 to get cells/ mL</w:t>
      </w:r>
    </w:p>
    <w:p w14:paraId="5F013B67" w14:textId="3FE95BE7" w:rsidR="001C5B42" w:rsidRPr="00AB7F95" w:rsidRDefault="001C5B42" w:rsidP="001C5B42">
      <w:pPr>
        <w:pStyle w:val="ListParagraph"/>
        <w:numPr>
          <w:ilvl w:val="1"/>
          <w:numId w:val="26"/>
        </w:numPr>
      </w:pPr>
      <w:r w:rsidRPr="00AB7F95">
        <w:t>9.9 x 10</w:t>
      </w:r>
      <w:r w:rsidRPr="00AB7F95">
        <w:rPr>
          <w:vertAlign w:val="superscript"/>
        </w:rPr>
        <w:t xml:space="preserve">5 </w:t>
      </w:r>
      <w:r w:rsidRPr="00AB7F95">
        <w:t xml:space="preserve">was added to </w:t>
      </w:r>
      <w:r>
        <w:t>1</w:t>
      </w:r>
      <w:r w:rsidRPr="00AB7F95">
        <w:t xml:space="preserve">00uL of sample for </w:t>
      </w:r>
      <w:r>
        <w:t>ME</w:t>
      </w:r>
      <w:r w:rsidRPr="00AB7F95">
        <w:t xml:space="preserve"> so multiply this by </w:t>
      </w:r>
      <w:r>
        <w:t>10</w:t>
      </w:r>
      <w:r w:rsidRPr="00AB7F95">
        <w:t xml:space="preserve"> to get cells/ mL</w:t>
      </w:r>
    </w:p>
    <w:p w14:paraId="2995EE71" w14:textId="76777898" w:rsidR="00AB7F95" w:rsidRDefault="00AB7F95" w:rsidP="00AB7F95">
      <w:pPr>
        <w:pStyle w:val="ListParagraph"/>
        <w:numPr>
          <w:ilvl w:val="0"/>
          <w:numId w:val="26"/>
        </w:numPr>
      </w:pPr>
      <w:r w:rsidRPr="00AB7F95">
        <w:t>The number of cells was multiplied by the bacterial load factor to get the actual bacterial load</w:t>
      </w:r>
    </w:p>
    <w:p w14:paraId="746ACFC7" w14:textId="77777777" w:rsidR="001C5B42" w:rsidRDefault="001C5B42" w:rsidP="001C5B42">
      <w:pPr>
        <w:pStyle w:val="ListParagraph"/>
        <w:numPr>
          <w:ilvl w:val="0"/>
          <w:numId w:val="26"/>
        </w:numPr>
      </w:pPr>
      <w:r>
        <w:t xml:space="preserve">The ASV counts were normalized for library size using Deseq2 and the output of this was scaled by bacterial load to get the absolute ASV counts. </w:t>
      </w:r>
    </w:p>
    <w:p w14:paraId="77E92689" w14:textId="30C4C5A7" w:rsidR="00AB7F95" w:rsidRPr="00AB7F95" w:rsidRDefault="00AB7F95" w:rsidP="001C5B42">
      <w:pPr>
        <w:pStyle w:val="ListParagraph"/>
        <w:numPr>
          <w:ilvl w:val="0"/>
          <w:numId w:val="26"/>
        </w:numPr>
      </w:pPr>
      <w:r w:rsidRPr="00AB7F95">
        <w:t xml:space="preserve">A </w:t>
      </w:r>
      <w:proofErr w:type="spellStart"/>
      <w:r w:rsidRPr="00AB7F95">
        <w:t>phyloseq</w:t>
      </w:r>
      <w:proofErr w:type="spellEnd"/>
      <w:r w:rsidRPr="00AB7F95">
        <w:t xml:space="preserve"> object </w:t>
      </w:r>
      <w:r w:rsidR="001C5B42">
        <w:t xml:space="preserve">was created with these counts, taxonomy, a phylogenetic tree for </w:t>
      </w:r>
      <w:r w:rsidRPr="00AB7F95">
        <w:t xml:space="preserve">downstream analysis. </w:t>
      </w:r>
    </w:p>
    <w:p w14:paraId="59D3E148" w14:textId="77777777" w:rsidR="00AB7F95" w:rsidRDefault="00AB7F95" w:rsidP="00AC525E">
      <w:pPr>
        <w:pStyle w:val="ListParagraph"/>
        <w:ind w:left="576"/>
        <w:jc w:val="both"/>
      </w:pPr>
    </w:p>
    <w:p w14:paraId="720EFB40" w14:textId="1B24CD07" w:rsidR="00F30DAF" w:rsidRDefault="00D8154C" w:rsidP="00AC525E">
      <w:pPr>
        <w:pStyle w:val="Heading2"/>
        <w:jc w:val="both"/>
      </w:pPr>
      <w:r>
        <w:t>Analysis</w:t>
      </w:r>
    </w:p>
    <w:p w14:paraId="7CD424DF" w14:textId="30D0FAD7" w:rsidR="001C5B42" w:rsidRPr="001C5B42" w:rsidRDefault="001C5B42" w:rsidP="001C5B42">
      <w:pPr>
        <w:jc w:val="both"/>
      </w:pPr>
      <w:r w:rsidRPr="001C5B42">
        <w:t xml:space="preserve">The </w:t>
      </w:r>
      <w:r>
        <w:t>input</w:t>
      </w:r>
      <w:r w:rsidRPr="001C5B42">
        <w:t xml:space="preserve"> file used for </w:t>
      </w:r>
      <w:r>
        <w:t xml:space="preserve">all </w:t>
      </w:r>
      <w:r w:rsidRPr="001C5B42">
        <w:t xml:space="preserve">analysis is </w:t>
      </w:r>
      <w:r w:rsidRPr="001C5B42">
        <w:rPr>
          <w:color w:val="D0CECE" w:themeColor="background2" w:themeShade="E6"/>
        </w:rPr>
        <w:t>‘</w:t>
      </w:r>
      <w:proofErr w:type="spellStart"/>
      <w:r w:rsidRPr="001C5B42">
        <w:rPr>
          <w:color w:val="D0CECE" w:themeColor="background2" w:themeShade="E6"/>
        </w:rPr>
        <w:t>Stunting_SAM</w:t>
      </w:r>
      <w:proofErr w:type="spellEnd"/>
      <w:r w:rsidRPr="001C5B42">
        <w:rPr>
          <w:color w:val="D0CECE" w:themeColor="background2" w:themeShade="E6"/>
        </w:rPr>
        <w:t>/</w:t>
      </w:r>
      <w:proofErr w:type="spellStart"/>
      <w:r w:rsidRPr="001C5B42">
        <w:rPr>
          <w:color w:val="D0CECE" w:themeColor="background2" w:themeShade="E6"/>
        </w:rPr>
        <w:t>RData</w:t>
      </w:r>
      <w:proofErr w:type="spellEnd"/>
      <w:r w:rsidRPr="001C5B42">
        <w:rPr>
          <w:color w:val="D0CECE" w:themeColor="background2" w:themeShade="E6"/>
        </w:rPr>
        <w:t>/</w:t>
      </w:r>
      <w:proofErr w:type="spellStart"/>
      <w:r w:rsidRPr="001C5B42">
        <w:rPr>
          <w:color w:val="D0CECE" w:themeColor="background2" w:themeShade="E6"/>
        </w:rPr>
        <w:t>Zam_phyloseqObj_AbsASV_Withtree.RData</w:t>
      </w:r>
      <w:proofErr w:type="spellEnd"/>
      <w:r w:rsidRPr="001C5B42">
        <w:rPr>
          <w:color w:val="D0CECE" w:themeColor="background2" w:themeShade="E6"/>
        </w:rPr>
        <w:t xml:space="preserve">’ </w:t>
      </w:r>
      <w:r w:rsidRPr="001C5B42">
        <w:t xml:space="preserve">and </w:t>
      </w:r>
      <w:r>
        <w:t xml:space="preserve">its corresponding </w:t>
      </w:r>
      <w:r w:rsidRPr="001C5B42">
        <w:t xml:space="preserve">data dictionary with variables used in this analysis can be found in </w:t>
      </w:r>
      <w:r w:rsidRPr="001C5B42">
        <w:rPr>
          <w:color w:val="D0CECE" w:themeColor="background2" w:themeShade="E6"/>
        </w:rPr>
        <w:t>‘</w:t>
      </w:r>
      <w:proofErr w:type="spellStart"/>
      <w:r w:rsidRPr="001C5B42">
        <w:rPr>
          <w:color w:val="D0CECE" w:themeColor="background2" w:themeShade="E6"/>
        </w:rPr>
        <w:t>Stunting_SAM</w:t>
      </w:r>
      <w:proofErr w:type="spellEnd"/>
      <w:r w:rsidRPr="001C5B42">
        <w:rPr>
          <w:color w:val="D0CECE" w:themeColor="background2" w:themeShade="E6"/>
        </w:rPr>
        <w:t>/</w:t>
      </w:r>
      <w:r w:rsidR="00AD5A10" w:rsidRPr="00AD5A10">
        <w:t xml:space="preserve"> </w:t>
      </w:r>
      <w:r w:rsidR="00AD5A10" w:rsidRPr="00AD5A10">
        <w:rPr>
          <w:color w:val="D0CECE" w:themeColor="background2" w:themeShade="E6"/>
        </w:rPr>
        <w:t>16S_DuodenalMicrobiome_MalZam_CodeBook_Aug2025.xlsx</w:t>
      </w:r>
      <w:r w:rsidR="00AD5A10">
        <w:rPr>
          <w:color w:val="D0CECE" w:themeColor="background2" w:themeShade="E6"/>
        </w:rPr>
        <w:t>’</w:t>
      </w:r>
    </w:p>
    <w:p w14:paraId="673403B2" w14:textId="24C69F4F" w:rsidR="006D3979" w:rsidRDefault="006D3979" w:rsidP="00AC525E">
      <w:pPr>
        <w:pStyle w:val="Heading3"/>
        <w:jc w:val="both"/>
      </w:pPr>
      <w:r>
        <w:t>Summary Table</w:t>
      </w:r>
    </w:p>
    <w:p w14:paraId="3A21DD05" w14:textId="1205F61F" w:rsidR="001C5B42" w:rsidRPr="001C5B42" w:rsidRDefault="001C5B42" w:rsidP="007D3A02">
      <w:pPr>
        <w:spacing w:after="0"/>
      </w:pPr>
      <w:r>
        <w:t xml:space="preserve">This code was used to generate the summary statistics for the Zambian cohorts and </w:t>
      </w:r>
      <w:r w:rsidR="007D3A02">
        <w:t>establish how many samples had missing data.</w:t>
      </w:r>
    </w:p>
    <w:p w14:paraId="35DB9295" w14:textId="6A6C19BA" w:rsidR="007D3A02" w:rsidRDefault="006D3979" w:rsidP="007D3A02">
      <w:pPr>
        <w:spacing w:after="0"/>
        <w:jc w:val="both"/>
      </w:pPr>
      <w:r w:rsidRPr="007D3A02">
        <w:rPr>
          <w:color w:val="44546A" w:themeColor="text2"/>
        </w:rPr>
        <w:t>Code file</w:t>
      </w:r>
      <w:r>
        <w:t>:</w:t>
      </w:r>
      <w:r w:rsidRPr="008F5A65">
        <w:t xml:space="preserve"> </w:t>
      </w:r>
      <w:r>
        <w:t>‘</w:t>
      </w:r>
      <w:proofErr w:type="spellStart"/>
      <w:r w:rsidR="00AC525E">
        <w:t>Stunting_SAM</w:t>
      </w:r>
      <w:proofErr w:type="spellEnd"/>
      <w:r w:rsidR="00AC525E">
        <w:t>/Code</w:t>
      </w:r>
      <w:r>
        <w:t>/</w:t>
      </w:r>
      <w:r w:rsidR="00AB7F95" w:rsidRPr="00AB7F95">
        <w:t>2_SummaryTable_</w:t>
      </w:r>
      <w:r w:rsidR="001C5B42">
        <w:t>Aug</w:t>
      </w:r>
      <w:r w:rsidR="00AB7F95" w:rsidRPr="00AB7F95">
        <w:t>.R</w:t>
      </w:r>
      <w:r w:rsidR="00AB7F95">
        <w:t>’</w:t>
      </w:r>
    </w:p>
    <w:p w14:paraId="17F3DE6E" w14:textId="77777777" w:rsidR="007D3A02" w:rsidRDefault="007D3A02" w:rsidP="007D3A02">
      <w:pPr>
        <w:spacing w:after="0"/>
        <w:jc w:val="both"/>
      </w:pPr>
    </w:p>
    <w:p w14:paraId="1B05FF51" w14:textId="77777777" w:rsidR="007D3A02" w:rsidRDefault="007D3A02" w:rsidP="007D3A02">
      <w:pPr>
        <w:pStyle w:val="Heading3"/>
        <w:jc w:val="both"/>
      </w:pPr>
      <w:r w:rsidRPr="007D3A02">
        <w:t>Differential Abundance Analysis</w:t>
      </w:r>
    </w:p>
    <w:p w14:paraId="50207987" w14:textId="77777777" w:rsidR="007D3A02" w:rsidRPr="007D3A02" w:rsidRDefault="007D3A02" w:rsidP="007D3A02">
      <w:r>
        <w:t>This code was used to plot the relative abundance of top genera in each group and to determine the association of genera absolute abundance and malnutrition group and clinical features.</w:t>
      </w:r>
    </w:p>
    <w:p w14:paraId="022D32E4" w14:textId="350A0EDF" w:rsidR="007D3A02" w:rsidRDefault="007D3A02" w:rsidP="007D3A02">
      <w:pPr>
        <w:jc w:val="both"/>
      </w:pPr>
      <w:r w:rsidRPr="007D3A02">
        <w:rPr>
          <w:color w:val="44546A" w:themeColor="text2"/>
        </w:rPr>
        <w:lastRenderedPageBreak/>
        <w:t>Code file</w:t>
      </w:r>
      <w:r>
        <w:t>:</w:t>
      </w:r>
      <w:r w:rsidRPr="008F5A65">
        <w:t xml:space="preserve"> </w:t>
      </w:r>
      <w:r>
        <w:t>‘</w:t>
      </w:r>
      <w:proofErr w:type="spellStart"/>
      <w:r>
        <w:t>Stunting_SAM</w:t>
      </w:r>
      <w:proofErr w:type="spellEnd"/>
      <w:r>
        <w:t>/Code/2_</w:t>
      </w:r>
      <w:r w:rsidRPr="001C5B42">
        <w:t xml:space="preserve">Relative </w:t>
      </w:r>
      <w:proofErr w:type="spellStart"/>
      <w:r w:rsidRPr="001C5B42">
        <w:t>Abundance_Aug.Rmd</w:t>
      </w:r>
      <w:proofErr w:type="spellEnd"/>
    </w:p>
    <w:p w14:paraId="2F43C79E" w14:textId="77777777" w:rsidR="007D3A02" w:rsidRPr="00AC525E" w:rsidRDefault="007D3A02" w:rsidP="007D3A02">
      <w:pPr>
        <w:jc w:val="both"/>
      </w:pPr>
    </w:p>
    <w:p w14:paraId="0D6C3C3C" w14:textId="77777777" w:rsidR="001C5B42" w:rsidRDefault="001C5B42" w:rsidP="00AC525E">
      <w:pPr>
        <w:pStyle w:val="Heading3"/>
        <w:jc w:val="both"/>
      </w:pPr>
      <w:r>
        <w:t xml:space="preserve">Alpha diversity </w:t>
      </w:r>
    </w:p>
    <w:p w14:paraId="1E13DCD4" w14:textId="5CAAA1A9" w:rsidR="007D3A02" w:rsidRPr="007D3A02" w:rsidRDefault="007D3A02" w:rsidP="007D3A02">
      <w:pPr>
        <w:spacing w:after="0"/>
      </w:pPr>
      <w:r>
        <w:t>This code was used to estimate the alpha diversity (Shannon index and Faiths PD metric) and regression analysis with clinical features.</w:t>
      </w:r>
    </w:p>
    <w:p w14:paraId="095BFC31" w14:textId="01A8ECAB" w:rsidR="007D3A02" w:rsidRDefault="001C5B42" w:rsidP="007D3A02">
      <w:pPr>
        <w:spacing w:after="0"/>
        <w:jc w:val="both"/>
      </w:pPr>
      <w:r w:rsidRPr="007D3A02">
        <w:rPr>
          <w:color w:val="44546A" w:themeColor="text2"/>
        </w:rPr>
        <w:t>Code file</w:t>
      </w:r>
      <w:r>
        <w:t>:</w:t>
      </w:r>
      <w:r w:rsidRPr="008F5A65">
        <w:t xml:space="preserve"> </w:t>
      </w:r>
      <w:r>
        <w:t>‘</w:t>
      </w:r>
      <w:proofErr w:type="spellStart"/>
      <w:r>
        <w:t>Stunting_SAM</w:t>
      </w:r>
      <w:proofErr w:type="spellEnd"/>
      <w:r>
        <w:t>/Code/</w:t>
      </w:r>
      <w:r w:rsidRPr="001C5B42">
        <w:t xml:space="preserve"> 4</w:t>
      </w:r>
      <w:r w:rsidR="007D3A02">
        <w:t>_</w:t>
      </w:r>
      <w:r w:rsidRPr="001C5B42">
        <w:t xml:space="preserve">Alpha </w:t>
      </w:r>
      <w:proofErr w:type="spellStart"/>
      <w:r w:rsidRPr="001C5B42">
        <w:t>Diversity_</w:t>
      </w:r>
      <w:r w:rsidR="007D3A02">
        <w:t>Aug</w:t>
      </w:r>
      <w:r w:rsidRPr="001C5B42">
        <w:t>.Rmd</w:t>
      </w:r>
      <w:proofErr w:type="spellEnd"/>
    </w:p>
    <w:p w14:paraId="40CC0BEB" w14:textId="77777777" w:rsidR="007D3A02" w:rsidRPr="001C5B42" w:rsidRDefault="007D3A02" w:rsidP="007D3A02">
      <w:pPr>
        <w:spacing w:after="0"/>
        <w:jc w:val="both"/>
      </w:pPr>
    </w:p>
    <w:p w14:paraId="2ED26550" w14:textId="77777777" w:rsidR="001C5B42" w:rsidRDefault="001C5B42" w:rsidP="00AC525E">
      <w:pPr>
        <w:pStyle w:val="Heading3"/>
        <w:jc w:val="both"/>
      </w:pPr>
      <w:r>
        <w:t>Beta Diversity</w:t>
      </w:r>
    </w:p>
    <w:p w14:paraId="48469E7B" w14:textId="1BCDF417" w:rsidR="007D3A02" w:rsidRPr="007D3A02" w:rsidRDefault="007D3A02" w:rsidP="007D3A02">
      <w:pPr>
        <w:spacing w:after="0"/>
      </w:pPr>
      <w:r>
        <w:t xml:space="preserve">This code was used to export the relative abundance of genera to be used as input for PERMANOVA analysis in the PRIMER7 software. This used the Anderson’s correction which accounts for imbalanced sample size between groups. </w:t>
      </w:r>
    </w:p>
    <w:p w14:paraId="58857FF5" w14:textId="5D29F839" w:rsidR="001C5B42" w:rsidRDefault="001C5B42" w:rsidP="007D3A02">
      <w:pPr>
        <w:spacing w:after="0"/>
        <w:jc w:val="both"/>
      </w:pPr>
      <w:r w:rsidRPr="007D3A02">
        <w:rPr>
          <w:color w:val="44546A" w:themeColor="text2"/>
        </w:rPr>
        <w:t>Code file</w:t>
      </w:r>
      <w:r>
        <w:t>:</w:t>
      </w:r>
      <w:r w:rsidRPr="008F5A65">
        <w:t xml:space="preserve"> </w:t>
      </w:r>
      <w:r>
        <w:t>‘</w:t>
      </w:r>
      <w:proofErr w:type="spellStart"/>
      <w:r>
        <w:t>Stunting_SAM</w:t>
      </w:r>
      <w:proofErr w:type="spellEnd"/>
      <w:r>
        <w:t>/Code/</w:t>
      </w:r>
      <w:r w:rsidRPr="001C5B42">
        <w:t xml:space="preserve"> 5</w:t>
      </w:r>
      <w:r w:rsidR="007D3A02">
        <w:t>_</w:t>
      </w:r>
      <w:r w:rsidRPr="001C5B42">
        <w:t xml:space="preserve">Beta </w:t>
      </w:r>
      <w:proofErr w:type="spellStart"/>
      <w:r w:rsidRPr="001C5B42">
        <w:t>Diversity_</w:t>
      </w:r>
      <w:r w:rsidR="007D3A02">
        <w:t>Aug</w:t>
      </w:r>
      <w:r w:rsidRPr="001C5B42">
        <w:t>.Rmd</w:t>
      </w:r>
      <w:proofErr w:type="spellEnd"/>
      <w:r>
        <w:t>’</w:t>
      </w:r>
    </w:p>
    <w:p w14:paraId="459DEE82" w14:textId="77777777" w:rsidR="00452D19" w:rsidRDefault="00452D19" w:rsidP="002152E8">
      <w:pPr>
        <w:jc w:val="both"/>
      </w:pPr>
    </w:p>
    <w:tbl>
      <w:tblPr>
        <w:tblStyle w:val="TableGrid"/>
        <w:tblW w:w="0" w:type="auto"/>
        <w:tblLook w:val="04A0" w:firstRow="1" w:lastRow="0" w:firstColumn="1" w:lastColumn="0" w:noHBand="0" w:noVBand="1"/>
      </w:tblPr>
      <w:tblGrid>
        <w:gridCol w:w="2335"/>
        <w:gridCol w:w="3240"/>
        <w:gridCol w:w="810"/>
        <w:gridCol w:w="2965"/>
      </w:tblGrid>
      <w:tr w:rsidR="00007622" w14:paraId="17E1F5B3" w14:textId="77777777" w:rsidTr="00933C7E">
        <w:trPr>
          <w:trHeight w:val="350"/>
        </w:trPr>
        <w:tc>
          <w:tcPr>
            <w:tcW w:w="9350" w:type="dxa"/>
            <w:gridSpan w:val="4"/>
            <w:shd w:val="clear" w:color="auto" w:fill="F2F2F2" w:themeFill="background1" w:themeFillShade="F2"/>
            <w:vAlign w:val="center"/>
          </w:tcPr>
          <w:p w14:paraId="06CA3F10" w14:textId="77777777" w:rsidR="00007622" w:rsidRPr="00E43E1D" w:rsidRDefault="00007622" w:rsidP="00AC525E">
            <w:pPr>
              <w:jc w:val="both"/>
              <w:rPr>
                <w:rFonts w:ascii="Arial" w:hAnsi="Arial" w:cs="Arial"/>
                <w:b/>
              </w:rPr>
            </w:pPr>
            <w:r w:rsidRPr="00E43E1D">
              <w:rPr>
                <w:rFonts w:ascii="Arial" w:hAnsi="Arial" w:cs="Arial"/>
                <w:b/>
              </w:rPr>
              <w:t>Current Document</w:t>
            </w:r>
          </w:p>
        </w:tc>
      </w:tr>
      <w:tr w:rsidR="00007622" w14:paraId="4FFDDDBF" w14:textId="77777777" w:rsidTr="00933C7E">
        <w:tc>
          <w:tcPr>
            <w:tcW w:w="2335" w:type="dxa"/>
          </w:tcPr>
          <w:p w14:paraId="529B7FEF" w14:textId="77777777" w:rsidR="00007622" w:rsidRDefault="00007622" w:rsidP="00AC525E">
            <w:pPr>
              <w:jc w:val="both"/>
              <w:rPr>
                <w:rFonts w:ascii="Arial" w:hAnsi="Arial" w:cs="Arial"/>
              </w:rPr>
            </w:pPr>
            <w:r>
              <w:rPr>
                <w:rFonts w:ascii="Arial" w:hAnsi="Arial" w:cs="Arial"/>
              </w:rPr>
              <w:t>Developed by:</w:t>
            </w:r>
          </w:p>
        </w:tc>
        <w:tc>
          <w:tcPr>
            <w:tcW w:w="3240" w:type="dxa"/>
          </w:tcPr>
          <w:p w14:paraId="3287DE99" w14:textId="6FF2B5BA" w:rsidR="00007622" w:rsidRDefault="005B6D3B" w:rsidP="00AC525E">
            <w:pPr>
              <w:jc w:val="both"/>
              <w:rPr>
                <w:rFonts w:ascii="Arial" w:hAnsi="Arial" w:cs="Arial"/>
              </w:rPr>
            </w:pPr>
            <w:r>
              <w:rPr>
                <w:rFonts w:ascii="Arial" w:hAnsi="Arial" w:cs="Arial"/>
              </w:rPr>
              <w:t>Monica Mweetwa</w:t>
            </w:r>
          </w:p>
        </w:tc>
        <w:tc>
          <w:tcPr>
            <w:tcW w:w="810" w:type="dxa"/>
          </w:tcPr>
          <w:p w14:paraId="21736734" w14:textId="77777777" w:rsidR="00007622" w:rsidRDefault="00007622" w:rsidP="00AC525E">
            <w:pPr>
              <w:jc w:val="both"/>
              <w:rPr>
                <w:rFonts w:ascii="Arial" w:hAnsi="Arial" w:cs="Arial"/>
              </w:rPr>
            </w:pPr>
            <w:r>
              <w:rPr>
                <w:rFonts w:ascii="Arial" w:hAnsi="Arial" w:cs="Arial"/>
              </w:rPr>
              <w:t>Date:</w:t>
            </w:r>
          </w:p>
        </w:tc>
        <w:tc>
          <w:tcPr>
            <w:tcW w:w="2965" w:type="dxa"/>
          </w:tcPr>
          <w:p w14:paraId="634B04A3" w14:textId="2533D6DB" w:rsidR="00007622" w:rsidRDefault="00926664" w:rsidP="00AC525E">
            <w:pPr>
              <w:jc w:val="both"/>
              <w:rPr>
                <w:rFonts w:ascii="Arial" w:hAnsi="Arial" w:cs="Arial"/>
              </w:rPr>
            </w:pPr>
            <w:r>
              <w:rPr>
                <w:rFonts w:ascii="Arial" w:hAnsi="Arial" w:cs="Arial"/>
              </w:rPr>
              <w:t>09/01</w:t>
            </w:r>
            <w:r w:rsidR="008F5A65">
              <w:rPr>
                <w:rFonts w:ascii="Arial" w:hAnsi="Arial" w:cs="Arial"/>
              </w:rPr>
              <w:t>/202</w:t>
            </w:r>
            <w:r>
              <w:rPr>
                <w:rFonts w:ascii="Arial" w:hAnsi="Arial" w:cs="Arial"/>
              </w:rPr>
              <w:t>5</w:t>
            </w:r>
          </w:p>
        </w:tc>
      </w:tr>
      <w:tr w:rsidR="003A5B0A" w14:paraId="6572086C" w14:textId="77777777" w:rsidTr="00933C7E">
        <w:tc>
          <w:tcPr>
            <w:tcW w:w="2335" w:type="dxa"/>
          </w:tcPr>
          <w:p w14:paraId="5DFD49E7" w14:textId="57A41842" w:rsidR="003A5B0A" w:rsidRDefault="003A5B0A" w:rsidP="00AC525E">
            <w:pPr>
              <w:jc w:val="both"/>
              <w:rPr>
                <w:rFonts w:ascii="Arial" w:hAnsi="Arial" w:cs="Arial"/>
              </w:rPr>
            </w:pPr>
            <w:r>
              <w:rPr>
                <w:rFonts w:ascii="Arial" w:hAnsi="Arial" w:cs="Arial"/>
              </w:rPr>
              <w:t>Reviewed by:</w:t>
            </w:r>
          </w:p>
        </w:tc>
        <w:tc>
          <w:tcPr>
            <w:tcW w:w="3240" w:type="dxa"/>
          </w:tcPr>
          <w:p w14:paraId="5909134F" w14:textId="7CABEC5B" w:rsidR="003A5B0A" w:rsidRDefault="003A5B0A" w:rsidP="00AC525E">
            <w:pPr>
              <w:jc w:val="both"/>
              <w:rPr>
                <w:rFonts w:ascii="Arial" w:hAnsi="Arial" w:cs="Arial"/>
              </w:rPr>
            </w:pPr>
            <w:r>
              <w:rPr>
                <w:rFonts w:ascii="Arial" w:hAnsi="Arial" w:cs="Arial"/>
              </w:rPr>
              <w:t xml:space="preserve">Nate </w:t>
            </w:r>
            <w:r w:rsidRPr="003A5B0A">
              <w:rPr>
                <w:rFonts w:ascii="Arial" w:hAnsi="Arial" w:cs="Arial"/>
              </w:rPr>
              <w:t>McNulty</w:t>
            </w:r>
          </w:p>
        </w:tc>
        <w:tc>
          <w:tcPr>
            <w:tcW w:w="810" w:type="dxa"/>
          </w:tcPr>
          <w:p w14:paraId="4C36A939" w14:textId="0E79DC08" w:rsidR="003A5B0A" w:rsidRDefault="003A5B0A" w:rsidP="00AC525E">
            <w:pPr>
              <w:jc w:val="both"/>
              <w:rPr>
                <w:rFonts w:ascii="Arial" w:hAnsi="Arial" w:cs="Arial"/>
              </w:rPr>
            </w:pPr>
            <w:r>
              <w:rPr>
                <w:rFonts w:ascii="Arial" w:hAnsi="Arial" w:cs="Arial"/>
              </w:rPr>
              <w:t>Date:</w:t>
            </w:r>
          </w:p>
        </w:tc>
        <w:tc>
          <w:tcPr>
            <w:tcW w:w="2965" w:type="dxa"/>
          </w:tcPr>
          <w:p w14:paraId="6806BC48" w14:textId="63AE4F02" w:rsidR="003A5B0A" w:rsidRDefault="003A5B0A" w:rsidP="00AC525E">
            <w:pPr>
              <w:jc w:val="both"/>
              <w:rPr>
                <w:rFonts w:ascii="Arial" w:hAnsi="Arial" w:cs="Arial"/>
              </w:rPr>
            </w:pPr>
            <w:r>
              <w:rPr>
                <w:rFonts w:ascii="Arial" w:hAnsi="Arial" w:cs="Arial"/>
              </w:rPr>
              <w:t>01/04/2025</w:t>
            </w:r>
          </w:p>
        </w:tc>
      </w:tr>
      <w:tr w:rsidR="00007622" w14:paraId="4E27E609" w14:textId="77777777" w:rsidTr="00933C7E">
        <w:tc>
          <w:tcPr>
            <w:tcW w:w="2335" w:type="dxa"/>
          </w:tcPr>
          <w:p w14:paraId="16F75895" w14:textId="59509884" w:rsidR="00007622" w:rsidRDefault="00007622" w:rsidP="00AC525E">
            <w:pPr>
              <w:jc w:val="both"/>
              <w:rPr>
                <w:rFonts w:ascii="Arial" w:hAnsi="Arial" w:cs="Arial"/>
              </w:rPr>
            </w:pPr>
            <w:r>
              <w:rPr>
                <w:rFonts w:ascii="Arial" w:hAnsi="Arial" w:cs="Arial"/>
              </w:rPr>
              <w:t xml:space="preserve">Code </w:t>
            </w:r>
            <w:r w:rsidR="007D3A02">
              <w:rPr>
                <w:rFonts w:ascii="Arial" w:hAnsi="Arial" w:cs="Arial"/>
              </w:rPr>
              <w:t>revised</w:t>
            </w:r>
            <w:r w:rsidR="007843B3">
              <w:rPr>
                <w:rFonts w:ascii="Arial" w:hAnsi="Arial" w:cs="Arial"/>
              </w:rPr>
              <w:t xml:space="preserve"> </w:t>
            </w:r>
            <w:r>
              <w:rPr>
                <w:rFonts w:ascii="Arial" w:hAnsi="Arial" w:cs="Arial"/>
              </w:rPr>
              <w:t xml:space="preserve">by: </w:t>
            </w:r>
          </w:p>
        </w:tc>
        <w:tc>
          <w:tcPr>
            <w:tcW w:w="3240" w:type="dxa"/>
          </w:tcPr>
          <w:p w14:paraId="2A0E012E" w14:textId="6A0D597F" w:rsidR="00007622" w:rsidRDefault="007D3A02" w:rsidP="00AC525E">
            <w:pPr>
              <w:jc w:val="both"/>
              <w:rPr>
                <w:rFonts w:ascii="Arial" w:hAnsi="Arial" w:cs="Arial"/>
              </w:rPr>
            </w:pPr>
            <w:r>
              <w:rPr>
                <w:rFonts w:ascii="Arial" w:hAnsi="Arial" w:cs="Arial"/>
              </w:rPr>
              <w:t>Monica Mweetwa</w:t>
            </w:r>
          </w:p>
        </w:tc>
        <w:tc>
          <w:tcPr>
            <w:tcW w:w="810" w:type="dxa"/>
          </w:tcPr>
          <w:p w14:paraId="76500C43" w14:textId="77777777" w:rsidR="00007622" w:rsidRDefault="00007622" w:rsidP="00AC525E">
            <w:pPr>
              <w:jc w:val="both"/>
              <w:rPr>
                <w:rFonts w:ascii="Arial" w:hAnsi="Arial" w:cs="Arial"/>
              </w:rPr>
            </w:pPr>
            <w:r>
              <w:rPr>
                <w:rFonts w:ascii="Arial" w:hAnsi="Arial" w:cs="Arial"/>
              </w:rPr>
              <w:t>Date:</w:t>
            </w:r>
          </w:p>
        </w:tc>
        <w:tc>
          <w:tcPr>
            <w:tcW w:w="2965" w:type="dxa"/>
          </w:tcPr>
          <w:p w14:paraId="77F35C46" w14:textId="01EDF18B" w:rsidR="00007622" w:rsidRDefault="003A5B0A" w:rsidP="00AC525E">
            <w:pPr>
              <w:jc w:val="both"/>
              <w:rPr>
                <w:rFonts w:ascii="Arial" w:hAnsi="Arial" w:cs="Arial"/>
              </w:rPr>
            </w:pPr>
            <w:r>
              <w:rPr>
                <w:rFonts w:ascii="Arial" w:hAnsi="Arial" w:cs="Arial"/>
              </w:rPr>
              <w:t>14/08/2025</w:t>
            </w:r>
          </w:p>
        </w:tc>
      </w:tr>
    </w:tbl>
    <w:p w14:paraId="7B582563" w14:textId="77777777" w:rsidR="0029360F" w:rsidRDefault="0029360F" w:rsidP="00AC525E">
      <w:pPr>
        <w:jc w:val="both"/>
      </w:pPr>
    </w:p>
    <w:p w14:paraId="4A8DE0E3" w14:textId="77777777" w:rsidR="003A5B0A" w:rsidRPr="00EE43D4" w:rsidRDefault="003A5B0A" w:rsidP="00AC525E">
      <w:pPr>
        <w:jc w:val="both"/>
      </w:pPr>
    </w:p>
    <w:sectPr w:rsidR="003A5B0A" w:rsidRPr="00EE43D4" w:rsidSect="00EE134C">
      <w:headerReference w:type="default" r:id="rId8"/>
      <w:pgSz w:w="12240" w:h="15840"/>
      <w:pgMar w:top="1440" w:right="1467"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89323" w14:textId="77777777" w:rsidR="003B6410" w:rsidRDefault="003B6410" w:rsidP="00303ED0">
      <w:pPr>
        <w:spacing w:after="0" w:line="240" w:lineRule="auto"/>
      </w:pPr>
      <w:r>
        <w:separator/>
      </w:r>
    </w:p>
  </w:endnote>
  <w:endnote w:type="continuationSeparator" w:id="0">
    <w:p w14:paraId="3C77979B" w14:textId="77777777" w:rsidR="003B6410" w:rsidRDefault="003B6410" w:rsidP="0030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285D8" w14:textId="77777777" w:rsidR="003B6410" w:rsidRDefault="003B6410" w:rsidP="00303ED0">
      <w:pPr>
        <w:spacing w:after="0" w:line="240" w:lineRule="auto"/>
      </w:pPr>
      <w:r>
        <w:separator/>
      </w:r>
    </w:p>
  </w:footnote>
  <w:footnote w:type="continuationSeparator" w:id="0">
    <w:p w14:paraId="67A24F6C" w14:textId="77777777" w:rsidR="003B6410" w:rsidRDefault="003B6410" w:rsidP="00303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22E41" w14:textId="3415A8A3" w:rsidR="00303ED0" w:rsidRDefault="00303ED0">
    <w:pPr>
      <w:pStyle w:val="Header"/>
    </w:pPr>
    <w:r>
      <w:t xml:space="preserve">Author: </w:t>
    </w:r>
    <w:r w:rsidR="00FE7BF5">
      <w:t>Monica Mweetwa</w:t>
    </w:r>
  </w:p>
  <w:p w14:paraId="73054F3F" w14:textId="10674F9B" w:rsidR="00303ED0" w:rsidRDefault="00A84C02">
    <w:pPr>
      <w:pStyle w:val="Header"/>
    </w:pPr>
    <w:r>
      <w:t xml:space="preserve">Last updated: </w:t>
    </w:r>
    <w:r w:rsidR="003A5B0A">
      <w:t>25</w:t>
    </w:r>
    <w:r w:rsidR="00201142">
      <w:t xml:space="preserve"> </w:t>
    </w:r>
    <w:r w:rsidR="003A5B0A">
      <w:t>August</w:t>
    </w:r>
    <w:r w:rsidR="00201142">
      <w:t xml:space="preserve"> </w:t>
    </w:r>
    <w:r w:rsidR="008675A7">
      <w:t>202</w:t>
    </w:r>
    <w:r w:rsidR="00201142">
      <w:t>5</w:t>
    </w:r>
  </w:p>
  <w:p w14:paraId="2DBE29B6" w14:textId="77777777" w:rsidR="00303ED0" w:rsidRDefault="00303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6215"/>
    <w:multiLevelType w:val="hybridMultilevel"/>
    <w:tmpl w:val="C20CD16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color w:val="C45911" w:themeColor="accent2" w:themeShade="BF"/>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A3A49"/>
    <w:multiLevelType w:val="hybridMultilevel"/>
    <w:tmpl w:val="4FD6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0318E"/>
    <w:multiLevelType w:val="hybridMultilevel"/>
    <w:tmpl w:val="AA843A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59E118D"/>
    <w:multiLevelType w:val="hybridMultilevel"/>
    <w:tmpl w:val="60949ABA"/>
    <w:lvl w:ilvl="0" w:tplc="A1C2203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0061A"/>
    <w:multiLevelType w:val="hybridMultilevel"/>
    <w:tmpl w:val="916EC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7825C1"/>
    <w:multiLevelType w:val="hybridMultilevel"/>
    <w:tmpl w:val="62EEAC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943FF7"/>
    <w:multiLevelType w:val="hybridMultilevel"/>
    <w:tmpl w:val="3034BD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315246AC"/>
    <w:multiLevelType w:val="hybridMultilevel"/>
    <w:tmpl w:val="143A3DEA"/>
    <w:lvl w:ilvl="0" w:tplc="0FC450AC">
      <w:start w:val="1"/>
      <w:numFmt w:val="bullet"/>
      <w:lvlText w:val=""/>
      <w:lvlJc w:val="left"/>
      <w:pPr>
        <w:ind w:left="2160" w:hanging="360"/>
      </w:pPr>
      <w:rPr>
        <w:rFonts w:ascii="Wingdings 2" w:hAnsi="Wingdings 2"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28C574A"/>
    <w:multiLevelType w:val="hybridMultilevel"/>
    <w:tmpl w:val="E88E5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83299D"/>
    <w:multiLevelType w:val="hybridMultilevel"/>
    <w:tmpl w:val="65200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B9549D"/>
    <w:multiLevelType w:val="hybridMultilevel"/>
    <w:tmpl w:val="C090F5F8"/>
    <w:lvl w:ilvl="0" w:tplc="08090001">
      <w:start w:val="1"/>
      <w:numFmt w:val="bullet"/>
      <w:lvlText w:val=""/>
      <w:lvlJc w:val="left"/>
      <w:pPr>
        <w:ind w:left="2160" w:hanging="360"/>
      </w:pPr>
      <w:rPr>
        <w:rFonts w:ascii="Symbol" w:hAnsi="Symbol" w:hint="default"/>
        <w:color w:val="C45911" w:themeColor="accent2" w:themeShade="BF"/>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3E434605"/>
    <w:multiLevelType w:val="hybridMultilevel"/>
    <w:tmpl w:val="F2B80EB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2" w15:restartNumberingAfterBreak="0">
    <w:nsid w:val="55962989"/>
    <w:multiLevelType w:val="hybridMultilevel"/>
    <w:tmpl w:val="48A08D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5963036"/>
    <w:multiLevelType w:val="hybridMultilevel"/>
    <w:tmpl w:val="8DBE5A70"/>
    <w:lvl w:ilvl="0" w:tplc="A1C2203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E121F7"/>
    <w:multiLevelType w:val="hybridMultilevel"/>
    <w:tmpl w:val="62EE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164F76"/>
    <w:multiLevelType w:val="hybridMultilevel"/>
    <w:tmpl w:val="591283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D832D09"/>
    <w:multiLevelType w:val="hybridMultilevel"/>
    <w:tmpl w:val="62AAAF4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E355A48"/>
    <w:multiLevelType w:val="hybridMultilevel"/>
    <w:tmpl w:val="AE0C7458"/>
    <w:lvl w:ilvl="0" w:tplc="08090001">
      <w:start w:val="1"/>
      <w:numFmt w:val="bullet"/>
      <w:lvlText w:val=""/>
      <w:lvlJc w:val="left"/>
      <w:pPr>
        <w:ind w:left="2160" w:hanging="360"/>
      </w:pPr>
      <w:rPr>
        <w:rFonts w:ascii="Symbol" w:hAnsi="Symbol"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66C430CC"/>
    <w:multiLevelType w:val="hybridMultilevel"/>
    <w:tmpl w:val="57F0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527E29"/>
    <w:multiLevelType w:val="hybridMultilevel"/>
    <w:tmpl w:val="A3F4648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9C9070E"/>
    <w:multiLevelType w:val="hybridMultilevel"/>
    <w:tmpl w:val="C71E455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1" w15:restartNumberingAfterBreak="0">
    <w:nsid w:val="6A157691"/>
    <w:multiLevelType w:val="hybridMultilevel"/>
    <w:tmpl w:val="B9768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B0D2136"/>
    <w:multiLevelType w:val="hybridMultilevel"/>
    <w:tmpl w:val="84262A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9D95DEF"/>
    <w:multiLevelType w:val="hybridMultilevel"/>
    <w:tmpl w:val="DA1AD396"/>
    <w:lvl w:ilvl="0" w:tplc="0FC450AC">
      <w:start w:val="1"/>
      <w:numFmt w:val="bullet"/>
      <w:lvlText w:val=""/>
      <w:lvlJc w:val="left"/>
      <w:pPr>
        <w:ind w:left="720" w:hanging="360"/>
      </w:pPr>
      <w:rPr>
        <w:rFonts w:ascii="Wingdings 2" w:hAnsi="Wingdings 2" w:hint="default"/>
        <w:color w:val="C45911"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0A5D4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E6F3C9D"/>
    <w:multiLevelType w:val="hybridMultilevel"/>
    <w:tmpl w:val="B3BEF4E0"/>
    <w:lvl w:ilvl="0" w:tplc="BA04A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941668">
    <w:abstractNumId w:val="1"/>
  </w:num>
  <w:num w:numId="2" w16cid:durableId="1135637802">
    <w:abstractNumId w:val="14"/>
  </w:num>
  <w:num w:numId="3" w16cid:durableId="1751460840">
    <w:abstractNumId w:val="3"/>
  </w:num>
  <w:num w:numId="4" w16cid:durableId="731079669">
    <w:abstractNumId w:val="13"/>
  </w:num>
  <w:num w:numId="5" w16cid:durableId="177700136">
    <w:abstractNumId w:val="25"/>
  </w:num>
  <w:num w:numId="6" w16cid:durableId="635987746">
    <w:abstractNumId w:val="5"/>
  </w:num>
  <w:num w:numId="7" w16cid:durableId="1213427093">
    <w:abstractNumId w:val="4"/>
  </w:num>
  <w:num w:numId="8" w16cid:durableId="1837921000">
    <w:abstractNumId w:val="23"/>
  </w:num>
  <w:num w:numId="9" w16cid:durableId="915088224">
    <w:abstractNumId w:val="15"/>
  </w:num>
  <w:num w:numId="10" w16cid:durableId="1910799621">
    <w:abstractNumId w:val="24"/>
  </w:num>
  <w:num w:numId="11" w16cid:durableId="116996448">
    <w:abstractNumId w:val="16"/>
  </w:num>
  <w:num w:numId="12" w16cid:durableId="478309931">
    <w:abstractNumId w:val="7"/>
  </w:num>
  <w:num w:numId="13" w16cid:durableId="1108308014">
    <w:abstractNumId w:val="10"/>
  </w:num>
  <w:num w:numId="14" w16cid:durableId="13968201">
    <w:abstractNumId w:val="18"/>
  </w:num>
  <w:num w:numId="15" w16cid:durableId="355929717">
    <w:abstractNumId w:val="0"/>
  </w:num>
  <w:num w:numId="16" w16cid:durableId="430513359">
    <w:abstractNumId w:val="17"/>
  </w:num>
  <w:num w:numId="17" w16cid:durableId="1386484155">
    <w:abstractNumId w:val="21"/>
  </w:num>
  <w:num w:numId="18" w16cid:durableId="856777256">
    <w:abstractNumId w:val="20"/>
  </w:num>
  <w:num w:numId="19" w16cid:durableId="547493139">
    <w:abstractNumId w:val="11"/>
  </w:num>
  <w:num w:numId="20" w16cid:durableId="590309929">
    <w:abstractNumId w:val="22"/>
  </w:num>
  <w:num w:numId="21" w16cid:durableId="1666779150">
    <w:abstractNumId w:val="8"/>
  </w:num>
  <w:num w:numId="22" w16cid:durableId="2123303410">
    <w:abstractNumId w:val="6"/>
  </w:num>
  <w:num w:numId="23" w16cid:durableId="1074350253">
    <w:abstractNumId w:val="19"/>
  </w:num>
  <w:num w:numId="24" w16cid:durableId="2138795150">
    <w:abstractNumId w:val="12"/>
  </w:num>
  <w:num w:numId="25" w16cid:durableId="1475023152">
    <w:abstractNumId w:val="2"/>
  </w:num>
  <w:num w:numId="26" w16cid:durableId="105619670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nica  Mweetwa">
    <w15:presenceInfo w15:providerId="AD" w15:userId="S::monica@tropgan.com::78b792e9-d16e-4d7f-a2ce-819a1c59b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ED0"/>
    <w:rsid w:val="000013C6"/>
    <w:rsid w:val="00005C6F"/>
    <w:rsid w:val="00007622"/>
    <w:rsid w:val="00017129"/>
    <w:rsid w:val="000232EB"/>
    <w:rsid w:val="00034FCD"/>
    <w:rsid w:val="000411AC"/>
    <w:rsid w:val="00046C48"/>
    <w:rsid w:val="00067AA7"/>
    <w:rsid w:val="000869E4"/>
    <w:rsid w:val="000919A8"/>
    <w:rsid w:val="00095E64"/>
    <w:rsid w:val="00097ED4"/>
    <w:rsid w:val="000A4147"/>
    <w:rsid w:val="000A4AFB"/>
    <w:rsid w:val="000B364A"/>
    <w:rsid w:val="000B3BA7"/>
    <w:rsid w:val="000C1163"/>
    <w:rsid w:val="000C30D9"/>
    <w:rsid w:val="000D0F24"/>
    <w:rsid w:val="000D51DC"/>
    <w:rsid w:val="000D5D01"/>
    <w:rsid w:val="000E07AB"/>
    <w:rsid w:val="000E0B1E"/>
    <w:rsid w:val="000F09AC"/>
    <w:rsid w:val="000F7540"/>
    <w:rsid w:val="0010055F"/>
    <w:rsid w:val="00100ADD"/>
    <w:rsid w:val="00100EAF"/>
    <w:rsid w:val="00105620"/>
    <w:rsid w:val="00107EBC"/>
    <w:rsid w:val="00120575"/>
    <w:rsid w:val="00134229"/>
    <w:rsid w:val="001417B2"/>
    <w:rsid w:val="00142E8C"/>
    <w:rsid w:val="00143179"/>
    <w:rsid w:val="001513A2"/>
    <w:rsid w:val="00152CDD"/>
    <w:rsid w:val="00163A32"/>
    <w:rsid w:val="00171CB6"/>
    <w:rsid w:val="0017200D"/>
    <w:rsid w:val="001729A5"/>
    <w:rsid w:val="0017755C"/>
    <w:rsid w:val="001966C6"/>
    <w:rsid w:val="001C3E7E"/>
    <w:rsid w:val="001C5B42"/>
    <w:rsid w:val="001D3AB9"/>
    <w:rsid w:val="001D6BF3"/>
    <w:rsid w:val="001E0AE3"/>
    <w:rsid w:val="001E51F7"/>
    <w:rsid w:val="001E77C1"/>
    <w:rsid w:val="001F01AF"/>
    <w:rsid w:val="001F04DE"/>
    <w:rsid w:val="001F23E6"/>
    <w:rsid w:val="001F76B7"/>
    <w:rsid w:val="00201142"/>
    <w:rsid w:val="0020550D"/>
    <w:rsid w:val="00210FC0"/>
    <w:rsid w:val="00211531"/>
    <w:rsid w:val="00213E1C"/>
    <w:rsid w:val="002152E8"/>
    <w:rsid w:val="0022190E"/>
    <w:rsid w:val="00223AD7"/>
    <w:rsid w:val="00230CB8"/>
    <w:rsid w:val="00241586"/>
    <w:rsid w:val="00257D51"/>
    <w:rsid w:val="002708A0"/>
    <w:rsid w:val="0029360F"/>
    <w:rsid w:val="002A0BE3"/>
    <w:rsid w:val="002B1DBD"/>
    <w:rsid w:val="002B51BF"/>
    <w:rsid w:val="002B65B7"/>
    <w:rsid w:val="002C13D7"/>
    <w:rsid w:val="002D5F54"/>
    <w:rsid w:val="002E188B"/>
    <w:rsid w:val="002E4C48"/>
    <w:rsid w:val="002F1DC6"/>
    <w:rsid w:val="00301D1E"/>
    <w:rsid w:val="00303ED0"/>
    <w:rsid w:val="003103CD"/>
    <w:rsid w:val="00315962"/>
    <w:rsid w:val="00315A2F"/>
    <w:rsid w:val="00317486"/>
    <w:rsid w:val="00341DB1"/>
    <w:rsid w:val="00345EB3"/>
    <w:rsid w:val="00350418"/>
    <w:rsid w:val="00353D05"/>
    <w:rsid w:val="00372E4D"/>
    <w:rsid w:val="00375D55"/>
    <w:rsid w:val="00386980"/>
    <w:rsid w:val="00386E6E"/>
    <w:rsid w:val="003902DF"/>
    <w:rsid w:val="003A5B0A"/>
    <w:rsid w:val="003B6410"/>
    <w:rsid w:val="003C4C3C"/>
    <w:rsid w:val="003D20F1"/>
    <w:rsid w:val="003F704B"/>
    <w:rsid w:val="00406D26"/>
    <w:rsid w:val="004134F0"/>
    <w:rsid w:val="0041492A"/>
    <w:rsid w:val="00422600"/>
    <w:rsid w:val="00445216"/>
    <w:rsid w:val="0044615B"/>
    <w:rsid w:val="004471BE"/>
    <w:rsid w:val="004527AE"/>
    <w:rsid w:val="00452D19"/>
    <w:rsid w:val="00470706"/>
    <w:rsid w:val="00474573"/>
    <w:rsid w:val="0048196C"/>
    <w:rsid w:val="00497BB7"/>
    <w:rsid w:val="004A3B8C"/>
    <w:rsid w:val="004B4446"/>
    <w:rsid w:val="004C54D7"/>
    <w:rsid w:val="004C7999"/>
    <w:rsid w:val="004E00DE"/>
    <w:rsid w:val="004E4263"/>
    <w:rsid w:val="004F0C12"/>
    <w:rsid w:val="00511714"/>
    <w:rsid w:val="005141D1"/>
    <w:rsid w:val="00514931"/>
    <w:rsid w:val="00515D87"/>
    <w:rsid w:val="00523A0E"/>
    <w:rsid w:val="00530DFF"/>
    <w:rsid w:val="00533146"/>
    <w:rsid w:val="005375DA"/>
    <w:rsid w:val="005413F8"/>
    <w:rsid w:val="0054555C"/>
    <w:rsid w:val="00545968"/>
    <w:rsid w:val="00565C5A"/>
    <w:rsid w:val="0057496E"/>
    <w:rsid w:val="005753BD"/>
    <w:rsid w:val="0058348B"/>
    <w:rsid w:val="005863CA"/>
    <w:rsid w:val="0059475A"/>
    <w:rsid w:val="00595A56"/>
    <w:rsid w:val="00596683"/>
    <w:rsid w:val="005A02E6"/>
    <w:rsid w:val="005B02C7"/>
    <w:rsid w:val="005B05FE"/>
    <w:rsid w:val="005B6BB2"/>
    <w:rsid w:val="005B6D3B"/>
    <w:rsid w:val="005B6F4E"/>
    <w:rsid w:val="005C477E"/>
    <w:rsid w:val="005C61A3"/>
    <w:rsid w:val="005D170A"/>
    <w:rsid w:val="005E1648"/>
    <w:rsid w:val="005F0272"/>
    <w:rsid w:val="005F6AAA"/>
    <w:rsid w:val="0060271C"/>
    <w:rsid w:val="006205F7"/>
    <w:rsid w:val="00627F91"/>
    <w:rsid w:val="0063162D"/>
    <w:rsid w:val="0063619B"/>
    <w:rsid w:val="006501B4"/>
    <w:rsid w:val="00650FAF"/>
    <w:rsid w:val="006579EC"/>
    <w:rsid w:val="00670FD9"/>
    <w:rsid w:val="006822EF"/>
    <w:rsid w:val="00685268"/>
    <w:rsid w:val="00686869"/>
    <w:rsid w:val="00691F9A"/>
    <w:rsid w:val="006A3EB9"/>
    <w:rsid w:val="006B1D71"/>
    <w:rsid w:val="006C35CC"/>
    <w:rsid w:val="006D3979"/>
    <w:rsid w:val="006D39E3"/>
    <w:rsid w:val="006E31EE"/>
    <w:rsid w:val="006E5CCC"/>
    <w:rsid w:val="006E70CE"/>
    <w:rsid w:val="006F17C0"/>
    <w:rsid w:val="006F5698"/>
    <w:rsid w:val="00701FEF"/>
    <w:rsid w:val="00703C48"/>
    <w:rsid w:val="00715D7E"/>
    <w:rsid w:val="00722F54"/>
    <w:rsid w:val="00734F7F"/>
    <w:rsid w:val="00752EC0"/>
    <w:rsid w:val="0076744A"/>
    <w:rsid w:val="00770FB4"/>
    <w:rsid w:val="00773222"/>
    <w:rsid w:val="00777BBF"/>
    <w:rsid w:val="00783CF9"/>
    <w:rsid w:val="007843B3"/>
    <w:rsid w:val="00793770"/>
    <w:rsid w:val="00797F73"/>
    <w:rsid w:val="007A7166"/>
    <w:rsid w:val="007B2460"/>
    <w:rsid w:val="007B3AB5"/>
    <w:rsid w:val="007B693C"/>
    <w:rsid w:val="007D1DEF"/>
    <w:rsid w:val="007D3A02"/>
    <w:rsid w:val="007D7EFA"/>
    <w:rsid w:val="007E08BF"/>
    <w:rsid w:val="007E39B7"/>
    <w:rsid w:val="007E3FBB"/>
    <w:rsid w:val="007E5186"/>
    <w:rsid w:val="007E62AD"/>
    <w:rsid w:val="007E6DB9"/>
    <w:rsid w:val="007F308B"/>
    <w:rsid w:val="007F4678"/>
    <w:rsid w:val="008005EF"/>
    <w:rsid w:val="008132F5"/>
    <w:rsid w:val="008218A3"/>
    <w:rsid w:val="0082325E"/>
    <w:rsid w:val="00841009"/>
    <w:rsid w:val="0085254B"/>
    <w:rsid w:val="00856EA2"/>
    <w:rsid w:val="008675A7"/>
    <w:rsid w:val="00871165"/>
    <w:rsid w:val="00873C88"/>
    <w:rsid w:val="008756FD"/>
    <w:rsid w:val="00892918"/>
    <w:rsid w:val="008930AF"/>
    <w:rsid w:val="00893BD3"/>
    <w:rsid w:val="008A2239"/>
    <w:rsid w:val="008A402F"/>
    <w:rsid w:val="008A4C5D"/>
    <w:rsid w:val="008D29B0"/>
    <w:rsid w:val="008D399A"/>
    <w:rsid w:val="008D7AAD"/>
    <w:rsid w:val="008E69F6"/>
    <w:rsid w:val="008F5A65"/>
    <w:rsid w:val="008F6749"/>
    <w:rsid w:val="00903E3D"/>
    <w:rsid w:val="00907971"/>
    <w:rsid w:val="00911B59"/>
    <w:rsid w:val="00922FA7"/>
    <w:rsid w:val="00926664"/>
    <w:rsid w:val="00943E2F"/>
    <w:rsid w:val="00960854"/>
    <w:rsid w:val="00964CC9"/>
    <w:rsid w:val="00966437"/>
    <w:rsid w:val="0096745D"/>
    <w:rsid w:val="00973CEB"/>
    <w:rsid w:val="00974BBF"/>
    <w:rsid w:val="009767BE"/>
    <w:rsid w:val="0098186D"/>
    <w:rsid w:val="00982DF3"/>
    <w:rsid w:val="00987D95"/>
    <w:rsid w:val="009B5A06"/>
    <w:rsid w:val="009C3A33"/>
    <w:rsid w:val="009C58FF"/>
    <w:rsid w:val="009C745D"/>
    <w:rsid w:val="009D29A4"/>
    <w:rsid w:val="009D625A"/>
    <w:rsid w:val="009F4FB6"/>
    <w:rsid w:val="009F6677"/>
    <w:rsid w:val="009F7E01"/>
    <w:rsid w:val="00A00DED"/>
    <w:rsid w:val="00A23F9E"/>
    <w:rsid w:val="00A273DB"/>
    <w:rsid w:val="00A359DD"/>
    <w:rsid w:val="00A46A4E"/>
    <w:rsid w:val="00A51043"/>
    <w:rsid w:val="00A70161"/>
    <w:rsid w:val="00A71774"/>
    <w:rsid w:val="00A77FF9"/>
    <w:rsid w:val="00A84C02"/>
    <w:rsid w:val="00AB7F95"/>
    <w:rsid w:val="00AB7FE6"/>
    <w:rsid w:val="00AC455D"/>
    <w:rsid w:val="00AC46FE"/>
    <w:rsid w:val="00AC525E"/>
    <w:rsid w:val="00AD5A10"/>
    <w:rsid w:val="00AE6FAE"/>
    <w:rsid w:val="00AF1598"/>
    <w:rsid w:val="00AF6E63"/>
    <w:rsid w:val="00AF71BD"/>
    <w:rsid w:val="00B0105B"/>
    <w:rsid w:val="00B04C1B"/>
    <w:rsid w:val="00B05629"/>
    <w:rsid w:val="00B15A9D"/>
    <w:rsid w:val="00B17DAF"/>
    <w:rsid w:val="00B251E7"/>
    <w:rsid w:val="00B302AB"/>
    <w:rsid w:val="00B31FDF"/>
    <w:rsid w:val="00B51E41"/>
    <w:rsid w:val="00B55C36"/>
    <w:rsid w:val="00B5749C"/>
    <w:rsid w:val="00B635E4"/>
    <w:rsid w:val="00B6486D"/>
    <w:rsid w:val="00B66D3C"/>
    <w:rsid w:val="00B67302"/>
    <w:rsid w:val="00B6753E"/>
    <w:rsid w:val="00B72905"/>
    <w:rsid w:val="00B74AC3"/>
    <w:rsid w:val="00B87D7D"/>
    <w:rsid w:val="00BB0D58"/>
    <w:rsid w:val="00BD41BA"/>
    <w:rsid w:val="00BE3463"/>
    <w:rsid w:val="00BF46A1"/>
    <w:rsid w:val="00BF4C36"/>
    <w:rsid w:val="00BF4EA0"/>
    <w:rsid w:val="00BF6747"/>
    <w:rsid w:val="00C11B24"/>
    <w:rsid w:val="00C456F2"/>
    <w:rsid w:val="00C5669A"/>
    <w:rsid w:val="00C62EB2"/>
    <w:rsid w:val="00C81489"/>
    <w:rsid w:val="00C86F11"/>
    <w:rsid w:val="00C91827"/>
    <w:rsid w:val="00C91A9A"/>
    <w:rsid w:val="00C93DFC"/>
    <w:rsid w:val="00CA184B"/>
    <w:rsid w:val="00CB3030"/>
    <w:rsid w:val="00CB6DB1"/>
    <w:rsid w:val="00CC00E1"/>
    <w:rsid w:val="00CC41DF"/>
    <w:rsid w:val="00CC7447"/>
    <w:rsid w:val="00CD54E0"/>
    <w:rsid w:val="00CE66CC"/>
    <w:rsid w:val="00CF204B"/>
    <w:rsid w:val="00D10BF0"/>
    <w:rsid w:val="00D135F8"/>
    <w:rsid w:val="00D2274B"/>
    <w:rsid w:val="00D259F5"/>
    <w:rsid w:val="00D36F27"/>
    <w:rsid w:val="00D37D18"/>
    <w:rsid w:val="00D50404"/>
    <w:rsid w:val="00D66F59"/>
    <w:rsid w:val="00D7631E"/>
    <w:rsid w:val="00D80F9D"/>
    <w:rsid w:val="00D8154C"/>
    <w:rsid w:val="00D81677"/>
    <w:rsid w:val="00D90C05"/>
    <w:rsid w:val="00DA1F21"/>
    <w:rsid w:val="00DA6780"/>
    <w:rsid w:val="00DB7CF3"/>
    <w:rsid w:val="00DC5D59"/>
    <w:rsid w:val="00DC7D89"/>
    <w:rsid w:val="00DD2328"/>
    <w:rsid w:val="00DE03FB"/>
    <w:rsid w:val="00DE1DAC"/>
    <w:rsid w:val="00DE5FC8"/>
    <w:rsid w:val="00DF0673"/>
    <w:rsid w:val="00DF5630"/>
    <w:rsid w:val="00E05DAE"/>
    <w:rsid w:val="00E162BA"/>
    <w:rsid w:val="00E21153"/>
    <w:rsid w:val="00E27621"/>
    <w:rsid w:val="00E56504"/>
    <w:rsid w:val="00E577B5"/>
    <w:rsid w:val="00E61BEF"/>
    <w:rsid w:val="00E62E37"/>
    <w:rsid w:val="00E70CD2"/>
    <w:rsid w:val="00E85B90"/>
    <w:rsid w:val="00E916DD"/>
    <w:rsid w:val="00EA010A"/>
    <w:rsid w:val="00EA4C75"/>
    <w:rsid w:val="00EB013F"/>
    <w:rsid w:val="00EB52A6"/>
    <w:rsid w:val="00EC00B9"/>
    <w:rsid w:val="00ED1333"/>
    <w:rsid w:val="00EE134C"/>
    <w:rsid w:val="00EE254A"/>
    <w:rsid w:val="00EE43D4"/>
    <w:rsid w:val="00EE79D0"/>
    <w:rsid w:val="00EF284A"/>
    <w:rsid w:val="00EF685E"/>
    <w:rsid w:val="00EF7486"/>
    <w:rsid w:val="00F0190A"/>
    <w:rsid w:val="00F30DAF"/>
    <w:rsid w:val="00F319DC"/>
    <w:rsid w:val="00F37C07"/>
    <w:rsid w:val="00F43229"/>
    <w:rsid w:val="00F446F2"/>
    <w:rsid w:val="00F44A95"/>
    <w:rsid w:val="00F45493"/>
    <w:rsid w:val="00F45605"/>
    <w:rsid w:val="00F573CF"/>
    <w:rsid w:val="00F57B48"/>
    <w:rsid w:val="00F73CF1"/>
    <w:rsid w:val="00F87BB4"/>
    <w:rsid w:val="00F9016F"/>
    <w:rsid w:val="00F9598A"/>
    <w:rsid w:val="00FA016E"/>
    <w:rsid w:val="00FB0A8E"/>
    <w:rsid w:val="00FC6A20"/>
    <w:rsid w:val="00FD3174"/>
    <w:rsid w:val="00FD7687"/>
    <w:rsid w:val="00FE08A9"/>
    <w:rsid w:val="00FE5D8B"/>
    <w:rsid w:val="00FE7BF5"/>
    <w:rsid w:val="00FF1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7F4C"/>
  <w15:chartTrackingRefBased/>
  <w15:docId w15:val="{90EFC805-B45E-44B9-8F3A-B21A5F1D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03E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2E6"/>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34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67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7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7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7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7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7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D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3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D0"/>
  </w:style>
  <w:style w:type="paragraph" w:styleId="Footer">
    <w:name w:val="footer"/>
    <w:basedOn w:val="Normal"/>
    <w:link w:val="FooterChar"/>
    <w:uiPriority w:val="99"/>
    <w:unhideWhenUsed/>
    <w:rsid w:val="00303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D0"/>
  </w:style>
  <w:style w:type="paragraph" w:styleId="Title">
    <w:name w:val="Title"/>
    <w:basedOn w:val="Normal"/>
    <w:next w:val="Normal"/>
    <w:link w:val="TitleChar"/>
    <w:uiPriority w:val="10"/>
    <w:qFormat/>
    <w:rsid w:val="005A0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2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02E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8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7EFA"/>
    <w:rPr>
      <w:sz w:val="16"/>
      <w:szCs w:val="16"/>
    </w:rPr>
  </w:style>
  <w:style w:type="paragraph" w:styleId="CommentText">
    <w:name w:val="annotation text"/>
    <w:basedOn w:val="Normal"/>
    <w:link w:val="CommentTextChar"/>
    <w:uiPriority w:val="99"/>
    <w:unhideWhenUsed/>
    <w:rsid w:val="007D7EFA"/>
    <w:pPr>
      <w:spacing w:line="240" w:lineRule="auto"/>
    </w:pPr>
    <w:rPr>
      <w:sz w:val="20"/>
      <w:szCs w:val="20"/>
    </w:rPr>
  </w:style>
  <w:style w:type="character" w:customStyle="1" w:styleId="CommentTextChar">
    <w:name w:val="Comment Text Char"/>
    <w:basedOn w:val="DefaultParagraphFont"/>
    <w:link w:val="CommentText"/>
    <w:uiPriority w:val="99"/>
    <w:rsid w:val="007D7EFA"/>
    <w:rPr>
      <w:sz w:val="20"/>
      <w:szCs w:val="20"/>
    </w:rPr>
  </w:style>
  <w:style w:type="paragraph" w:styleId="CommentSubject">
    <w:name w:val="annotation subject"/>
    <w:basedOn w:val="CommentText"/>
    <w:next w:val="CommentText"/>
    <w:link w:val="CommentSubjectChar"/>
    <w:uiPriority w:val="99"/>
    <w:semiHidden/>
    <w:unhideWhenUsed/>
    <w:rsid w:val="007D7EFA"/>
    <w:rPr>
      <w:b/>
      <w:bCs/>
    </w:rPr>
  </w:style>
  <w:style w:type="character" w:customStyle="1" w:styleId="CommentSubjectChar">
    <w:name w:val="Comment Subject Char"/>
    <w:basedOn w:val="CommentTextChar"/>
    <w:link w:val="CommentSubject"/>
    <w:uiPriority w:val="99"/>
    <w:semiHidden/>
    <w:rsid w:val="007D7EFA"/>
    <w:rPr>
      <w:b/>
      <w:bCs/>
      <w:sz w:val="20"/>
      <w:szCs w:val="20"/>
    </w:rPr>
  </w:style>
  <w:style w:type="paragraph" w:styleId="BalloonText">
    <w:name w:val="Balloon Text"/>
    <w:basedOn w:val="Normal"/>
    <w:link w:val="BalloonTextChar"/>
    <w:uiPriority w:val="99"/>
    <w:semiHidden/>
    <w:unhideWhenUsed/>
    <w:rsid w:val="007D7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EFA"/>
    <w:rPr>
      <w:rFonts w:ascii="Segoe UI" w:hAnsi="Segoe UI" w:cs="Segoe UI"/>
      <w:sz w:val="18"/>
      <w:szCs w:val="18"/>
    </w:rPr>
  </w:style>
  <w:style w:type="paragraph" w:styleId="ListParagraph">
    <w:name w:val="List Paragraph"/>
    <w:basedOn w:val="Normal"/>
    <w:uiPriority w:val="34"/>
    <w:qFormat/>
    <w:rsid w:val="00AF6E63"/>
    <w:pPr>
      <w:ind w:left="720"/>
      <w:contextualSpacing/>
    </w:pPr>
  </w:style>
  <w:style w:type="paragraph" w:styleId="Revision">
    <w:name w:val="Revision"/>
    <w:hidden/>
    <w:uiPriority w:val="99"/>
    <w:semiHidden/>
    <w:rsid w:val="00A71774"/>
    <w:pPr>
      <w:spacing w:after="0" w:line="240" w:lineRule="auto"/>
    </w:pPr>
  </w:style>
  <w:style w:type="character" w:customStyle="1" w:styleId="Heading3Char">
    <w:name w:val="Heading 3 Char"/>
    <w:basedOn w:val="DefaultParagraphFont"/>
    <w:link w:val="Heading3"/>
    <w:uiPriority w:val="9"/>
    <w:rsid w:val="00EE134C"/>
    <w:rPr>
      <w:rFonts w:asciiTheme="majorHAnsi" w:eastAsiaTheme="majorEastAsia" w:hAnsiTheme="majorHAnsi" w:cstheme="majorBidi"/>
      <w:color w:val="1F4D78" w:themeColor="accent1" w:themeShade="7F"/>
      <w:sz w:val="24"/>
      <w:szCs w:val="24"/>
    </w:rPr>
  </w:style>
  <w:style w:type="character" w:customStyle="1" w:styleId="cf01">
    <w:name w:val="cf01"/>
    <w:basedOn w:val="DefaultParagraphFont"/>
    <w:rsid w:val="00FA016E"/>
    <w:rPr>
      <w:rFonts w:ascii="Segoe UI" w:hAnsi="Segoe UI" w:cs="Segoe UI" w:hint="default"/>
      <w:sz w:val="18"/>
      <w:szCs w:val="18"/>
    </w:rPr>
  </w:style>
  <w:style w:type="paragraph" w:styleId="NoSpacing">
    <w:name w:val="No Spacing"/>
    <w:uiPriority w:val="1"/>
    <w:qFormat/>
    <w:rsid w:val="008D29B0"/>
    <w:pPr>
      <w:spacing w:after="0" w:line="240" w:lineRule="auto"/>
    </w:pPr>
  </w:style>
  <w:style w:type="character" w:customStyle="1" w:styleId="Heading4Char">
    <w:name w:val="Heading 4 Char"/>
    <w:basedOn w:val="DefaultParagraphFont"/>
    <w:link w:val="Heading4"/>
    <w:uiPriority w:val="9"/>
    <w:semiHidden/>
    <w:rsid w:val="008675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675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75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75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75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75A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8318">
      <w:bodyDiv w:val="1"/>
      <w:marLeft w:val="0"/>
      <w:marRight w:val="0"/>
      <w:marTop w:val="0"/>
      <w:marBottom w:val="0"/>
      <w:divBdr>
        <w:top w:val="none" w:sz="0" w:space="0" w:color="auto"/>
        <w:left w:val="none" w:sz="0" w:space="0" w:color="auto"/>
        <w:bottom w:val="none" w:sz="0" w:space="0" w:color="auto"/>
        <w:right w:val="none" w:sz="0" w:space="0" w:color="auto"/>
      </w:divBdr>
    </w:div>
    <w:div w:id="117991331">
      <w:bodyDiv w:val="1"/>
      <w:marLeft w:val="0"/>
      <w:marRight w:val="0"/>
      <w:marTop w:val="0"/>
      <w:marBottom w:val="0"/>
      <w:divBdr>
        <w:top w:val="none" w:sz="0" w:space="0" w:color="auto"/>
        <w:left w:val="none" w:sz="0" w:space="0" w:color="auto"/>
        <w:bottom w:val="none" w:sz="0" w:space="0" w:color="auto"/>
        <w:right w:val="none" w:sz="0" w:space="0" w:color="auto"/>
      </w:divBdr>
      <w:divsChild>
        <w:div w:id="1633242355">
          <w:marLeft w:val="878"/>
          <w:marRight w:val="0"/>
          <w:marTop w:val="80"/>
          <w:marBottom w:val="160"/>
          <w:divBdr>
            <w:top w:val="none" w:sz="0" w:space="0" w:color="auto"/>
            <w:left w:val="none" w:sz="0" w:space="0" w:color="auto"/>
            <w:bottom w:val="none" w:sz="0" w:space="0" w:color="auto"/>
            <w:right w:val="none" w:sz="0" w:space="0" w:color="auto"/>
          </w:divBdr>
        </w:div>
        <w:div w:id="1688023297">
          <w:marLeft w:val="878"/>
          <w:marRight w:val="0"/>
          <w:marTop w:val="80"/>
          <w:marBottom w:val="160"/>
          <w:divBdr>
            <w:top w:val="none" w:sz="0" w:space="0" w:color="auto"/>
            <w:left w:val="none" w:sz="0" w:space="0" w:color="auto"/>
            <w:bottom w:val="none" w:sz="0" w:space="0" w:color="auto"/>
            <w:right w:val="none" w:sz="0" w:space="0" w:color="auto"/>
          </w:divBdr>
        </w:div>
      </w:divsChild>
    </w:div>
    <w:div w:id="199709437">
      <w:bodyDiv w:val="1"/>
      <w:marLeft w:val="0"/>
      <w:marRight w:val="0"/>
      <w:marTop w:val="0"/>
      <w:marBottom w:val="0"/>
      <w:divBdr>
        <w:top w:val="none" w:sz="0" w:space="0" w:color="auto"/>
        <w:left w:val="none" w:sz="0" w:space="0" w:color="auto"/>
        <w:bottom w:val="none" w:sz="0" w:space="0" w:color="auto"/>
        <w:right w:val="none" w:sz="0" w:space="0" w:color="auto"/>
      </w:divBdr>
    </w:div>
    <w:div w:id="207307352">
      <w:bodyDiv w:val="1"/>
      <w:marLeft w:val="0"/>
      <w:marRight w:val="0"/>
      <w:marTop w:val="0"/>
      <w:marBottom w:val="0"/>
      <w:divBdr>
        <w:top w:val="none" w:sz="0" w:space="0" w:color="auto"/>
        <w:left w:val="none" w:sz="0" w:space="0" w:color="auto"/>
        <w:bottom w:val="none" w:sz="0" w:space="0" w:color="auto"/>
        <w:right w:val="none" w:sz="0" w:space="0" w:color="auto"/>
      </w:divBdr>
    </w:div>
    <w:div w:id="235214986">
      <w:bodyDiv w:val="1"/>
      <w:marLeft w:val="0"/>
      <w:marRight w:val="0"/>
      <w:marTop w:val="0"/>
      <w:marBottom w:val="0"/>
      <w:divBdr>
        <w:top w:val="none" w:sz="0" w:space="0" w:color="auto"/>
        <w:left w:val="none" w:sz="0" w:space="0" w:color="auto"/>
        <w:bottom w:val="none" w:sz="0" w:space="0" w:color="auto"/>
        <w:right w:val="none" w:sz="0" w:space="0" w:color="auto"/>
      </w:divBdr>
    </w:div>
    <w:div w:id="295721463">
      <w:bodyDiv w:val="1"/>
      <w:marLeft w:val="0"/>
      <w:marRight w:val="0"/>
      <w:marTop w:val="0"/>
      <w:marBottom w:val="0"/>
      <w:divBdr>
        <w:top w:val="none" w:sz="0" w:space="0" w:color="auto"/>
        <w:left w:val="none" w:sz="0" w:space="0" w:color="auto"/>
        <w:bottom w:val="none" w:sz="0" w:space="0" w:color="auto"/>
        <w:right w:val="none" w:sz="0" w:space="0" w:color="auto"/>
      </w:divBdr>
    </w:div>
    <w:div w:id="305823156">
      <w:bodyDiv w:val="1"/>
      <w:marLeft w:val="0"/>
      <w:marRight w:val="0"/>
      <w:marTop w:val="0"/>
      <w:marBottom w:val="0"/>
      <w:divBdr>
        <w:top w:val="none" w:sz="0" w:space="0" w:color="auto"/>
        <w:left w:val="none" w:sz="0" w:space="0" w:color="auto"/>
        <w:bottom w:val="none" w:sz="0" w:space="0" w:color="auto"/>
        <w:right w:val="none" w:sz="0" w:space="0" w:color="auto"/>
      </w:divBdr>
    </w:div>
    <w:div w:id="318115165">
      <w:bodyDiv w:val="1"/>
      <w:marLeft w:val="0"/>
      <w:marRight w:val="0"/>
      <w:marTop w:val="0"/>
      <w:marBottom w:val="0"/>
      <w:divBdr>
        <w:top w:val="none" w:sz="0" w:space="0" w:color="auto"/>
        <w:left w:val="none" w:sz="0" w:space="0" w:color="auto"/>
        <w:bottom w:val="none" w:sz="0" w:space="0" w:color="auto"/>
        <w:right w:val="none" w:sz="0" w:space="0" w:color="auto"/>
      </w:divBdr>
    </w:div>
    <w:div w:id="328795096">
      <w:bodyDiv w:val="1"/>
      <w:marLeft w:val="0"/>
      <w:marRight w:val="0"/>
      <w:marTop w:val="0"/>
      <w:marBottom w:val="0"/>
      <w:divBdr>
        <w:top w:val="none" w:sz="0" w:space="0" w:color="auto"/>
        <w:left w:val="none" w:sz="0" w:space="0" w:color="auto"/>
        <w:bottom w:val="none" w:sz="0" w:space="0" w:color="auto"/>
        <w:right w:val="none" w:sz="0" w:space="0" w:color="auto"/>
      </w:divBdr>
    </w:div>
    <w:div w:id="333388082">
      <w:bodyDiv w:val="1"/>
      <w:marLeft w:val="0"/>
      <w:marRight w:val="0"/>
      <w:marTop w:val="0"/>
      <w:marBottom w:val="0"/>
      <w:divBdr>
        <w:top w:val="none" w:sz="0" w:space="0" w:color="auto"/>
        <w:left w:val="none" w:sz="0" w:space="0" w:color="auto"/>
        <w:bottom w:val="none" w:sz="0" w:space="0" w:color="auto"/>
        <w:right w:val="none" w:sz="0" w:space="0" w:color="auto"/>
      </w:divBdr>
    </w:div>
    <w:div w:id="419060670">
      <w:bodyDiv w:val="1"/>
      <w:marLeft w:val="0"/>
      <w:marRight w:val="0"/>
      <w:marTop w:val="0"/>
      <w:marBottom w:val="0"/>
      <w:divBdr>
        <w:top w:val="none" w:sz="0" w:space="0" w:color="auto"/>
        <w:left w:val="none" w:sz="0" w:space="0" w:color="auto"/>
        <w:bottom w:val="none" w:sz="0" w:space="0" w:color="auto"/>
        <w:right w:val="none" w:sz="0" w:space="0" w:color="auto"/>
      </w:divBdr>
    </w:div>
    <w:div w:id="487870198">
      <w:bodyDiv w:val="1"/>
      <w:marLeft w:val="0"/>
      <w:marRight w:val="0"/>
      <w:marTop w:val="0"/>
      <w:marBottom w:val="0"/>
      <w:divBdr>
        <w:top w:val="none" w:sz="0" w:space="0" w:color="auto"/>
        <w:left w:val="none" w:sz="0" w:space="0" w:color="auto"/>
        <w:bottom w:val="none" w:sz="0" w:space="0" w:color="auto"/>
        <w:right w:val="none" w:sz="0" w:space="0" w:color="auto"/>
      </w:divBdr>
    </w:div>
    <w:div w:id="492257984">
      <w:bodyDiv w:val="1"/>
      <w:marLeft w:val="0"/>
      <w:marRight w:val="0"/>
      <w:marTop w:val="0"/>
      <w:marBottom w:val="0"/>
      <w:divBdr>
        <w:top w:val="none" w:sz="0" w:space="0" w:color="auto"/>
        <w:left w:val="none" w:sz="0" w:space="0" w:color="auto"/>
        <w:bottom w:val="none" w:sz="0" w:space="0" w:color="auto"/>
        <w:right w:val="none" w:sz="0" w:space="0" w:color="auto"/>
      </w:divBdr>
    </w:div>
    <w:div w:id="502282081">
      <w:bodyDiv w:val="1"/>
      <w:marLeft w:val="0"/>
      <w:marRight w:val="0"/>
      <w:marTop w:val="0"/>
      <w:marBottom w:val="0"/>
      <w:divBdr>
        <w:top w:val="none" w:sz="0" w:space="0" w:color="auto"/>
        <w:left w:val="none" w:sz="0" w:space="0" w:color="auto"/>
        <w:bottom w:val="none" w:sz="0" w:space="0" w:color="auto"/>
        <w:right w:val="none" w:sz="0" w:space="0" w:color="auto"/>
      </w:divBdr>
    </w:div>
    <w:div w:id="585924311">
      <w:bodyDiv w:val="1"/>
      <w:marLeft w:val="0"/>
      <w:marRight w:val="0"/>
      <w:marTop w:val="0"/>
      <w:marBottom w:val="0"/>
      <w:divBdr>
        <w:top w:val="none" w:sz="0" w:space="0" w:color="auto"/>
        <w:left w:val="none" w:sz="0" w:space="0" w:color="auto"/>
        <w:bottom w:val="none" w:sz="0" w:space="0" w:color="auto"/>
        <w:right w:val="none" w:sz="0" w:space="0" w:color="auto"/>
      </w:divBdr>
    </w:div>
    <w:div w:id="603734072">
      <w:bodyDiv w:val="1"/>
      <w:marLeft w:val="0"/>
      <w:marRight w:val="0"/>
      <w:marTop w:val="0"/>
      <w:marBottom w:val="0"/>
      <w:divBdr>
        <w:top w:val="none" w:sz="0" w:space="0" w:color="auto"/>
        <w:left w:val="none" w:sz="0" w:space="0" w:color="auto"/>
        <w:bottom w:val="none" w:sz="0" w:space="0" w:color="auto"/>
        <w:right w:val="none" w:sz="0" w:space="0" w:color="auto"/>
      </w:divBdr>
    </w:div>
    <w:div w:id="607396925">
      <w:bodyDiv w:val="1"/>
      <w:marLeft w:val="0"/>
      <w:marRight w:val="0"/>
      <w:marTop w:val="0"/>
      <w:marBottom w:val="0"/>
      <w:divBdr>
        <w:top w:val="none" w:sz="0" w:space="0" w:color="auto"/>
        <w:left w:val="none" w:sz="0" w:space="0" w:color="auto"/>
        <w:bottom w:val="none" w:sz="0" w:space="0" w:color="auto"/>
        <w:right w:val="none" w:sz="0" w:space="0" w:color="auto"/>
      </w:divBdr>
    </w:div>
    <w:div w:id="620650179">
      <w:bodyDiv w:val="1"/>
      <w:marLeft w:val="0"/>
      <w:marRight w:val="0"/>
      <w:marTop w:val="0"/>
      <w:marBottom w:val="0"/>
      <w:divBdr>
        <w:top w:val="none" w:sz="0" w:space="0" w:color="auto"/>
        <w:left w:val="none" w:sz="0" w:space="0" w:color="auto"/>
        <w:bottom w:val="none" w:sz="0" w:space="0" w:color="auto"/>
        <w:right w:val="none" w:sz="0" w:space="0" w:color="auto"/>
      </w:divBdr>
    </w:div>
    <w:div w:id="671565803">
      <w:bodyDiv w:val="1"/>
      <w:marLeft w:val="0"/>
      <w:marRight w:val="0"/>
      <w:marTop w:val="0"/>
      <w:marBottom w:val="0"/>
      <w:divBdr>
        <w:top w:val="none" w:sz="0" w:space="0" w:color="auto"/>
        <w:left w:val="none" w:sz="0" w:space="0" w:color="auto"/>
        <w:bottom w:val="none" w:sz="0" w:space="0" w:color="auto"/>
        <w:right w:val="none" w:sz="0" w:space="0" w:color="auto"/>
      </w:divBdr>
    </w:div>
    <w:div w:id="730080260">
      <w:bodyDiv w:val="1"/>
      <w:marLeft w:val="0"/>
      <w:marRight w:val="0"/>
      <w:marTop w:val="0"/>
      <w:marBottom w:val="0"/>
      <w:divBdr>
        <w:top w:val="none" w:sz="0" w:space="0" w:color="auto"/>
        <w:left w:val="none" w:sz="0" w:space="0" w:color="auto"/>
        <w:bottom w:val="none" w:sz="0" w:space="0" w:color="auto"/>
        <w:right w:val="none" w:sz="0" w:space="0" w:color="auto"/>
      </w:divBdr>
    </w:div>
    <w:div w:id="800655120">
      <w:bodyDiv w:val="1"/>
      <w:marLeft w:val="0"/>
      <w:marRight w:val="0"/>
      <w:marTop w:val="0"/>
      <w:marBottom w:val="0"/>
      <w:divBdr>
        <w:top w:val="none" w:sz="0" w:space="0" w:color="auto"/>
        <w:left w:val="none" w:sz="0" w:space="0" w:color="auto"/>
        <w:bottom w:val="none" w:sz="0" w:space="0" w:color="auto"/>
        <w:right w:val="none" w:sz="0" w:space="0" w:color="auto"/>
      </w:divBdr>
    </w:div>
    <w:div w:id="826946131">
      <w:bodyDiv w:val="1"/>
      <w:marLeft w:val="0"/>
      <w:marRight w:val="0"/>
      <w:marTop w:val="0"/>
      <w:marBottom w:val="0"/>
      <w:divBdr>
        <w:top w:val="none" w:sz="0" w:space="0" w:color="auto"/>
        <w:left w:val="none" w:sz="0" w:space="0" w:color="auto"/>
        <w:bottom w:val="none" w:sz="0" w:space="0" w:color="auto"/>
        <w:right w:val="none" w:sz="0" w:space="0" w:color="auto"/>
      </w:divBdr>
    </w:div>
    <w:div w:id="924411544">
      <w:bodyDiv w:val="1"/>
      <w:marLeft w:val="0"/>
      <w:marRight w:val="0"/>
      <w:marTop w:val="0"/>
      <w:marBottom w:val="0"/>
      <w:divBdr>
        <w:top w:val="none" w:sz="0" w:space="0" w:color="auto"/>
        <w:left w:val="none" w:sz="0" w:space="0" w:color="auto"/>
        <w:bottom w:val="none" w:sz="0" w:space="0" w:color="auto"/>
        <w:right w:val="none" w:sz="0" w:space="0" w:color="auto"/>
      </w:divBdr>
    </w:div>
    <w:div w:id="926767638">
      <w:bodyDiv w:val="1"/>
      <w:marLeft w:val="0"/>
      <w:marRight w:val="0"/>
      <w:marTop w:val="0"/>
      <w:marBottom w:val="0"/>
      <w:divBdr>
        <w:top w:val="none" w:sz="0" w:space="0" w:color="auto"/>
        <w:left w:val="none" w:sz="0" w:space="0" w:color="auto"/>
        <w:bottom w:val="none" w:sz="0" w:space="0" w:color="auto"/>
        <w:right w:val="none" w:sz="0" w:space="0" w:color="auto"/>
      </w:divBdr>
    </w:div>
    <w:div w:id="935291139">
      <w:bodyDiv w:val="1"/>
      <w:marLeft w:val="0"/>
      <w:marRight w:val="0"/>
      <w:marTop w:val="0"/>
      <w:marBottom w:val="0"/>
      <w:divBdr>
        <w:top w:val="none" w:sz="0" w:space="0" w:color="auto"/>
        <w:left w:val="none" w:sz="0" w:space="0" w:color="auto"/>
        <w:bottom w:val="none" w:sz="0" w:space="0" w:color="auto"/>
        <w:right w:val="none" w:sz="0" w:space="0" w:color="auto"/>
      </w:divBdr>
    </w:div>
    <w:div w:id="942423222">
      <w:bodyDiv w:val="1"/>
      <w:marLeft w:val="0"/>
      <w:marRight w:val="0"/>
      <w:marTop w:val="0"/>
      <w:marBottom w:val="0"/>
      <w:divBdr>
        <w:top w:val="none" w:sz="0" w:space="0" w:color="auto"/>
        <w:left w:val="none" w:sz="0" w:space="0" w:color="auto"/>
        <w:bottom w:val="none" w:sz="0" w:space="0" w:color="auto"/>
        <w:right w:val="none" w:sz="0" w:space="0" w:color="auto"/>
      </w:divBdr>
    </w:div>
    <w:div w:id="960378006">
      <w:bodyDiv w:val="1"/>
      <w:marLeft w:val="0"/>
      <w:marRight w:val="0"/>
      <w:marTop w:val="0"/>
      <w:marBottom w:val="0"/>
      <w:divBdr>
        <w:top w:val="none" w:sz="0" w:space="0" w:color="auto"/>
        <w:left w:val="none" w:sz="0" w:space="0" w:color="auto"/>
        <w:bottom w:val="none" w:sz="0" w:space="0" w:color="auto"/>
        <w:right w:val="none" w:sz="0" w:space="0" w:color="auto"/>
      </w:divBdr>
    </w:div>
    <w:div w:id="976767210">
      <w:bodyDiv w:val="1"/>
      <w:marLeft w:val="0"/>
      <w:marRight w:val="0"/>
      <w:marTop w:val="0"/>
      <w:marBottom w:val="0"/>
      <w:divBdr>
        <w:top w:val="none" w:sz="0" w:space="0" w:color="auto"/>
        <w:left w:val="none" w:sz="0" w:space="0" w:color="auto"/>
        <w:bottom w:val="none" w:sz="0" w:space="0" w:color="auto"/>
        <w:right w:val="none" w:sz="0" w:space="0" w:color="auto"/>
      </w:divBdr>
    </w:div>
    <w:div w:id="1083994182">
      <w:bodyDiv w:val="1"/>
      <w:marLeft w:val="0"/>
      <w:marRight w:val="0"/>
      <w:marTop w:val="0"/>
      <w:marBottom w:val="0"/>
      <w:divBdr>
        <w:top w:val="none" w:sz="0" w:space="0" w:color="auto"/>
        <w:left w:val="none" w:sz="0" w:space="0" w:color="auto"/>
        <w:bottom w:val="none" w:sz="0" w:space="0" w:color="auto"/>
        <w:right w:val="none" w:sz="0" w:space="0" w:color="auto"/>
      </w:divBdr>
    </w:div>
    <w:div w:id="1143546583">
      <w:bodyDiv w:val="1"/>
      <w:marLeft w:val="0"/>
      <w:marRight w:val="0"/>
      <w:marTop w:val="0"/>
      <w:marBottom w:val="0"/>
      <w:divBdr>
        <w:top w:val="none" w:sz="0" w:space="0" w:color="auto"/>
        <w:left w:val="none" w:sz="0" w:space="0" w:color="auto"/>
        <w:bottom w:val="none" w:sz="0" w:space="0" w:color="auto"/>
        <w:right w:val="none" w:sz="0" w:space="0" w:color="auto"/>
      </w:divBdr>
    </w:div>
    <w:div w:id="1150092656">
      <w:bodyDiv w:val="1"/>
      <w:marLeft w:val="0"/>
      <w:marRight w:val="0"/>
      <w:marTop w:val="0"/>
      <w:marBottom w:val="0"/>
      <w:divBdr>
        <w:top w:val="none" w:sz="0" w:space="0" w:color="auto"/>
        <w:left w:val="none" w:sz="0" w:space="0" w:color="auto"/>
        <w:bottom w:val="none" w:sz="0" w:space="0" w:color="auto"/>
        <w:right w:val="none" w:sz="0" w:space="0" w:color="auto"/>
      </w:divBdr>
    </w:div>
    <w:div w:id="1161313670">
      <w:bodyDiv w:val="1"/>
      <w:marLeft w:val="0"/>
      <w:marRight w:val="0"/>
      <w:marTop w:val="0"/>
      <w:marBottom w:val="0"/>
      <w:divBdr>
        <w:top w:val="none" w:sz="0" w:space="0" w:color="auto"/>
        <w:left w:val="none" w:sz="0" w:space="0" w:color="auto"/>
        <w:bottom w:val="none" w:sz="0" w:space="0" w:color="auto"/>
        <w:right w:val="none" w:sz="0" w:space="0" w:color="auto"/>
      </w:divBdr>
    </w:div>
    <w:div w:id="1213810087">
      <w:bodyDiv w:val="1"/>
      <w:marLeft w:val="0"/>
      <w:marRight w:val="0"/>
      <w:marTop w:val="0"/>
      <w:marBottom w:val="0"/>
      <w:divBdr>
        <w:top w:val="none" w:sz="0" w:space="0" w:color="auto"/>
        <w:left w:val="none" w:sz="0" w:space="0" w:color="auto"/>
        <w:bottom w:val="none" w:sz="0" w:space="0" w:color="auto"/>
        <w:right w:val="none" w:sz="0" w:space="0" w:color="auto"/>
      </w:divBdr>
    </w:div>
    <w:div w:id="1276910099">
      <w:bodyDiv w:val="1"/>
      <w:marLeft w:val="0"/>
      <w:marRight w:val="0"/>
      <w:marTop w:val="0"/>
      <w:marBottom w:val="0"/>
      <w:divBdr>
        <w:top w:val="none" w:sz="0" w:space="0" w:color="auto"/>
        <w:left w:val="none" w:sz="0" w:space="0" w:color="auto"/>
        <w:bottom w:val="none" w:sz="0" w:space="0" w:color="auto"/>
        <w:right w:val="none" w:sz="0" w:space="0" w:color="auto"/>
      </w:divBdr>
    </w:div>
    <w:div w:id="1402024364">
      <w:bodyDiv w:val="1"/>
      <w:marLeft w:val="0"/>
      <w:marRight w:val="0"/>
      <w:marTop w:val="0"/>
      <w:marBottom w:val="0"/>
      <w:divBdr>
        <w:top w:val="none" w:sz="0" w:space="0" w:color="auto"/>
        <w:left w:val="none" w:sz="0" w:space="0" w:color="auto"/>
        <w:bottom w:val="none" w:sz="0" w:space="0" w:color="auto"/>
        <w:right w:val="none" w:sz="0" w:space="0" w:color="auto"/>
      </w:divBdr>
    </w:div>
    <w:div w:id="1421219855">
      <w:bodyDiv w:val="1"/>
      <w:marLeft w:val="0"/>
      <w:marRight w:val="0"/>
      <w:marTop w:val="0"/>
      <w:marBottom w:val="0"/>
      <w:divBdr>
        <w:top w:val="none" w:sz="0" w:space="0" w:color="auto"/>
        <w:left w:val="none" w:sz="0" w:space="0" w:color="auto"/>
        <w:bottom w:val="none" w:sz="0" w:space="0" w:color="auto"/>
        <w:right w:val="none" w:sz="0" w:space="0" w:color="auto"/>
      </w:divBdr>
    </w:div>
    <w:div w:id="1509253053">
      <w:bodyDiv w:val="1"/>
      <w:marLeft w:val="0"/>
      <w:marRight w:val="0"/>
      <w:marTop w:val="0"/>
      <w:marBottom w:val="0"/>
      <w:divBdr>
        <w:top w:val="none" w:sz="0" w:space="0" w:color="auto"/>
        <w:left w:val="none" w:sz="0" w:space="0" w:color="auto"/>
        <w:bottom w:val="none" w:sz="0" w:space="0" w:color="auto"/>
        <w:right w:val="none" w:sz="0" w:space="0" w:color="auto"/>
      </w:divBdr>
    </w:div>
    <w:div w:id="1568224018">
      <w:bodyDiv w:val="1"/>
      <w:marLeft w:val="0"/>
      <w:marRight w:val="0"/>
      <w:marTop w:val="0"/>
      <w:marBottom w:val="0"/>
      <w:divBdr>
        <w:top w:val="none" w:sz="0" w:space="0" w:color="auto"/>
        <w:left w:val="none" w:sz="0" w:space="0" w:color="auto"/>
        <w:bottom w:val="none" w:sz="0" w:space="0" w:color="auto"/>
        <w:right w:val="none" w:sz="0" w:space="0" w:color="auto"/>
      </w:divBdr>
    </w:div>
    <w:div w:id="1605921061">
      <w:bodyDiv w:val="1"/>
      <w:marLeft w:val="0"/>
      <w:marRight w:val="0"/>
      <w:marTop w:val="0"/>
      <w:marBottom w:val="0"/>
      <w:divBdr>
        <w:top w:val="none" w:sz="0" w:space="0" w:color="auto"/>
        <w:left w:val="none" w:sz="0" w:space="0" w:color="auto"/>
        <w:bottom w:val="none" w:sz="0" w:space="0" w:color="auto"/>
        <w:right w:val="none" w:sz="0" w:space="0" w:color="auto"/>
      </w:divBdr>
    </w:div>
    <w:div w:id="1633898157">
      <w:bodyDiv w:val="1"/>
      <w:marLeft w:val="0"/>
      <w:marRight w:val="0"/>
      <w:marTop w:val="0"/>
      <w:marBottom w:val="0"/>
      <w:divBdr>
        <w:top w:val="none" w:sz="0" w:space="0" w:color="auto"/>
        <w:left w:val="none" w:sz="0" w:space="0" w:color="auto"/>
        <w:bottom w:val="none" w:sz="0" w:space="0" w:color="auto"/>
        <w:right w:val="none" w:sz="0" w:space="0" w:color="auto"/>
      </w:divBdr>
    </w:div>
    <w:div w:id="1650938150">
      <w:bodyDiv w:val="1"/>
      <w:marLeft w:val="0"/>
      <w:marRight w:val="0"/>
      <w:marTop w:val="0"/>
      <w:marBottom w:val="0"/>
      <w:divBdr>
        <w:top w:val="none" w:sz="0" w:space="0" w:color="auto"/>
        <w:left w:val="none" w:sz="0" w:space="0" w:color="auto"/>
        <w:bottom w:val="none" w:sz="0" w:space="0" w:color="auto"/>
        <w:right w:val="none" w:sz="0" w:space="0" w:color="auto"/>
      </w:divBdr>
    </w:div>
    <w:div w:id="1703244658">
      <w:bodyDiv w:val="1"/>
      <w:marLeft w:val="0"/>
      <w:marRight w:val="0"/>
      <w:marTop w:val="0"/>
      <w:marBottom w:val="0"/>
      <w:divBdr>
        <w:top w:val="none" w:sz="0" w:space="0" w:color="auto"/>
        <w:left w:val="none" w:sz="0" w:space="0" w:color="auto"/>
        <w:bottom w:val="none" w:sz="0" w:space="0" w:color="auto"/>
        <w:right w:val="none" w:sz="0" w:space="0" w:color="auto"/>
      </w:divBdr>
    </w:div>
    <w:div w:id="1767843871">
      <w:bodyDiv w:val="1"/>
      <w:marLeft w:val="0"/>
      <w:marRight w:val="0"/>
      <w:marTop w:val="0"/>
      <w:marBottom w:val="0"/>
      <w:divBdr>
        <w:top w:val="none" w:sz="0" w:space="0" w:color="auto"/>
        <w:left w:val="none" w:sz="0" w:space="0" w:color="auto"/>
        <w:bottom w:val="none" w:sz="0" w:space="0" w:color="auto"/>
        <w:right w:val="none" w:sz="0" w:space="0" w:color="auto"/>
      </w:divBdr>
    </w:div>
    <w:div w:id="1797487789">
      <w:bodyDiv w:val="1"/>
      <w:marLeft w:val="0"/>
      <w:marRight w:val="0"/>
      <w:marTop w:val="0"/>
      <w:marBottom w:val="0"/>
      <w:divBdr>
        <w:top w:val="none" w:sz="0" w:space="0" w:color="auto"/>
        <w:left w:val="none" w:sz="0" w:space="0" w:color="auto"/>
        <w:bottom w:val="none" w:sz="0" w:space="0" w:color="auto"/>
        <w:right w:val="none" w:sz="0" w:space="0" w:color="auto"/>
      </w:divBdr>
    </w:div>
    <w:div w:id="1811047159">
      <w:bodyDiv w:val="1"/>
      <w:marLeft w:val="0"/>
      <w:marRight w:val="0"/>
      <w:marTop w:val="0"/>
      <w:marBottom w:val="0"/>
      <w:divBdr>
        <w:top w:val="none" w:sz="0" w:space="0" w:color="auto"/>
        <w:left w:val="none" w:sz="0" w:space="0" w:color="auto"/>
        <w:bottom w:val="none" w:sz="0" w:space="0" w:color="auto"/>
        <w:right w:val="none" w:sz="0" w:space="0" w:color="auto"/>
      </w:divBdr>
    </w:div>
    <w:div w:id="1857648072">
      <w:bodyDiv w:val="1"/>
      <w:marLeft w:val="0"/>
      <w:marRight w:val="0"/>
      <w:marTop w:val="0"/>
      <w:marBottom w:val="0"/>
      <w:divBdr>
        <w:top w:val="none" w:sz="0" w:space="0" w:color="auto"/>
        <w:left w:val="none" w:sz="0" w:space="0" w:color="auto"/>
        <w:bottom w:val="none" w:sz="0" w:space="0" w:color="auto"/>
        <w:right w:val="none" w:sz="0" w:space="0" w:color="auto"/>
      </w:divBdr>
    </w:div>
    <w:div w:id="1861970133">
      <w:bodyDiv w:val="1"/>
      <w:marLeft w:val="0"/>
      <w:marRight w:val="0"/>
      <w:marTop w:val="0"/>
      <w:marBottom w:val="0"/>
      <w:divBdr>
        <w:top w:val="none" w:sz="0" w:space="0" w:color="auto"/>
        <w:left w:val="none" w:sz="0" w:space="0" w:color="auto"/>
        <w:bottom w:val="none" w:sz="0" w:space="0" w:color="auto"/>
        <w:right w:val="none" w:sz="0" w:space="0" w:color="auto"/>
      </w:divBdr>
    </w:div>
    <w:div w:id="1882284611">
      <w:bodyDiv w:val="1"/>
      <w:marLeft w:val="0"/>
      <w:marRight w:val="0"/>
      <w:marTop w:val="0"/>
      <w:marBottom w:val="0"/>
      <w:divBdr>
        <w:top w:val="none" w:sz="0" w:space="0" w:color="auto"/>
        <w:left w:val="none" w:sz="0" w:space="0" w:color="auto"/>
        <w:bottom w:val="none" w:sz="0" w:space="0" w:color="auto"/>
        <w:right w:val="none" w:sz="0" w:space="0" w:color="auto"/>
      </w:divBdr>
    </w:div>
    <w:div w:id="1949124087">
      <w:bodyDiv w:val="1"/>
      <w:marLeft w:val="0"/>
      <w:marRight w:val="0"/>
      <w:marTop w:val="0"/>
      <w:marBottom w:val="0"/>
      <w:divBdr>
        <w:top w:val="none" w:sz="0" w:space="0" w:color="auto"/>
        <w:left w:val="none" w:sz="0" w:space="0" w:color="auto"/>
        <w:bottom w:val="none" w:sz="0" w:space="0" w:color="auto"/>
        <w:right w:val="none" w:sz="0" w:space="0" w:color="auto"/>
      </w:divBdr>
    </w:div>
    <w:div w:id="1960530588">
      <w:bodyDiv w:val="1"/>
      <w:marLeft w:val="0"/>
      <w:marRight w:val="0"/>
      <w:marTop w:val="0"/>
      <w:marBottom w:val="0"/>
      <w:divBdr>
        <w:top w:val="none" w:sz="0" w:space="0" w:color="auto"/>
        <w:left w:val="none" w:sz="0" w:space="0" w:color="auto"/>
        <w:bottom w:val="none" w:sz="0" w:space="0" w:color="auto"/>
        <w:right w:val="none" w:sz="0" w:space="0" w:color="auto"/>
      </w:divBdr>
    </w:div>
    <w:div w:id="1973747920">
      <w:bodyDiv w:val="1"/>
      <w:marLeft w:val="0"/>
      <w:marRight w:val="0"/>
      <w:marTop w:val="0"/>
      <w:marBottom w:val="0"/>
      <w:divBdr>
        <w:top w:val="none" w:sz="0" w:space="0" w:color="auto"/>
        <w:left w:val="none" w:sz="0" w:space="0" w:color="auto"/>
        <w:bottom w:val="none" w:sz="0" w:space="0" w:color="auto"/>
        <w:right w:val="none" w:sz="0" w:space="0" w:color="auto"/>
      </w:divBdr>
    </w:div>
    <w:div w:id="1980530658">
      <w:bodyDiv w:val="1"/>
      <w:marLeft w:val="0"/>
      <w:marRight w:val="0"/>
      <w:marTop w:val="0"/>
      <w:marBottom w:val="0"/>
      <w:divBdr>
        <w:top w:val="none" w:sz="0" w:space="0" w:color="auto"/>
        <w:left w:val="none" w:sz="0" w:space="0" w:color="auto"/>
        <w:bottom w:val="none" w:sz="0" w:space="0" w:color="auto"/>
        <w:right w:val="none" w:sz="0" w:space="0" w:color="auto"/>
      </w:divBdr>
    </w:div>
    <w:div w:id="1983339281">
      <w:bodyDiv w:val="1"/>
      <w:marLeft w:val="0"/>
      <w:marRight w:val="0"/>
      <w:marTop w:val="0"/>
      <w:marBottom w:val="0"/>
      <w:divBdr>
        <w:top w:val="none" w:sz="0" w:space="0" w:color="auto"/>
        <w:left w:val="none" w:sz="0" w:space="0" w:color="auto"/>
        <w:bottom w:val="none" w:sz="0" w:space="0" w:color="auto"/>
        <w:right w:val="none" w:sz="0" w:space="0" w:color="auto"/>
      </w:divBdr>
    </w:div>
    <w:div w:id="1985307692">
      <w:bodyDiv w:val="1"/>
      <w:marLeft w:val="0"/>
      <w:marRight w:val="0"/>
      <w:marTop w:val="0"/>
      <w:marBottom w:val="0"/>
      <w:divBdr>
        <w:top w:val="none" w:sz="0" w:space="0" w:color="auto"/>
        <w:left w:val="none" w:sz="0" w:space="0" w:color="auto"/>
        <w:bottom w:val="none" w:sz="0" w:space="0" w:color="auto"/>
        <w:right w:val="none" w:sz="0" w:space="0" w:color="auto"/>
      </w:divBdr>
    </w:div>
    <w:div w:id="2032563009">
      <w:bodyDiv w:val="1"/>
      <w:marLeft w:val="0"/>
      <w:marRight w:val="0"/>
      <w:marTop w:val="0"/>
      <w:marBottom w:val="0"/>
      <w:divBdr>
        <w:top w:val="none" w:sz="0" w:space="0" w:color="auto"/>
        <w:left w:val="none" w:sz="0" w:space="0" w:color="auto"/>
        <w:bottom w:val="none" w:sz="0" w:space="0" w:color="auto"/>
        <w:right w:val="none" w:sz="0" w:space="0" w:color="auto"/>
      </w:divBdr>
    </w:div>
    <w:div w:id="2067533834">
      <w:bodyDiv w:val="1"/>
      <w:marLeft w:val="0"/>
      <w:marRight w:val="0"/>
      <w:marTop w:val="0"/>
      <w:marBottom w:val="0"/>
      <w:divBdr>
        <w:top w:val="none" w:sz="0" w:space="0" w:color="auto"/>
        <w:left w:val="none" w:sz="0" w:space="0" w:color="auto"/>
        <w:bottom w:val="none" w:sz="0" w:space="0" w:color="auto"/>
        <w:right w:val="none" w:sz="0" w:space="0" w:color="auto"/>
      </w:divBdr>
    </w:div>
    <w:div w:id="2108113915">
      <w:bodyDiv w:val="1"/>
      <w:marLeft w:val="0"/>
      <w:marRight w:val="0"/>
      <w:marTop w:val="0"/>
      <w:marBottom w:val="0"/>
      <w:divBdr>
        <w:top w:val="none" w:sz="0" w:space="0" w:color="auto"/>
        <w:left w:val="none" w:sz="0" w:space="0" w:color="auto"/>
        <w:bottom w:val="none" w:sz="0" w:space="0" w:color="auto"/>
        <w:right w:val="none" w:sz="0" w:space="0" w:color="auto"/>
      </w:divBdr>
    </w:div>
    <w:div w:id="212109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E7A9-F7DA-45CC-952D-77FEDB22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Lawrence</dc:creator>
  <cp:keywords/>
  <dc:description/>
  <cp:lastModifiedBy>Monica  Mweetwa</cp:lastModifiedBy>
  <cp:revision>3</cp:revision>
  <dcterms:created xsi:type="dcterms:W3CDTF">2025-08-25T08:49:00Z</dcterms:created>
  <dcterms:modified xsi:type="dcterms:W3CDTF">2025-08-25T09:00:00Z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